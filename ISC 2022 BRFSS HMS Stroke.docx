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6D460" w14:textId="7A4CDC35" w:rsidR="004546A6" w:rsidRPr="00216B4F" w:rsidRDefault="00216B4F" w:rsidP="00216B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Race and Regional </w:t>
      </w:r>
      <w:r w:rsidRPr="00216B4F">
        <w:rPr>
          <w:b/>
          <w:bCs/>
          <w:sz w:val="28"/>
          <w:szCs w:val="28"/>
        </w:rPr>
        <w:t>Disp</w:t>
      </w:r>
      <w:r>
        <w:rPr>
          <w:b/>
          <w:bCs/>
          <w:sz w:val="28"/>
          <w:szCs w:val="28"/>
        </w:rPr>
        <w:t>arities</w:t>
      </w:r>
      <w:r w:rsidRPr="00216B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r w:rsidRPr="00216B4F">
        <w:rPr>
          <w:b/>
          <w:bCs/>
          <w:sz w:val="28"/>
          <w:szCs w:val="28"/>
        </w:rPr>
        <w:t>Prevalence</w:t>
      </w:r>
      <w:ins w:id="0" w:author="Vahidy, Farhaan" w:date="2021-07-23T12:55:00Z">
        <w:r w:rsidR="003964CF">
          <w:rPr>
            <w:b/>
            <w:bCs/>
            <w:sz w:val="28"/>
            <w:szCs w:val="28"/>
          </w:rPr>
          <w:t xml:space="preserve"> of Poor Metabolic Health </w:t>
        </w:r>
      </w:ins>
      <w:del w:id="1" w:author="Vahidy, Farhaan" w:date="2021-07-23T12:55:00Z">
        <w:r w:rsidRPr="00216B4F" w:rsidDel="003964CF">
          <w:rPr>
            <w:b/>
            <w:bCs/>
            <w:sz w:val="28"/>
            <w:szCs w:val="28"/>
          </w:rPr>
          <w:delText xml:space="preserve"> of</w:delText>
        </w:r>
        <w:r w:rsidDel="003964CF">
          <w:rPr>
            <w:b/>
            <w:bCs/>
            <w:sz w:val="28"/>
            <w:szCs w:val="28"/>
          </w:rPr>
          <w:delText xml:space="preserve"> Cardiovascular Risk Factors</w:delText>
        </w:r>
        <w:r w:rsidRPr="00216B4F" w:rsidDel="003964CF">
          <w:rPr>
            <w:b/>
            <w:bCs/>
            <w:sz w:val="28"/>
            <w:szCs w:val="28"/>
          </w:rPr>
          <w:delText xml:space="preserve"> </w:delText>
        </w:r>
      </w:del>
      <w:r w:rsidRPr="00216B4F">
        <w:rPr>
          <w:b/>
          <w:bCs/>
          <w:sz w:val="28"/>
          <w:szCs w:val="28"/>
        </w:rPr>
        <w:t>Among Community Dwelling Adults with Stroke</w:t>
      </w:r>
      <w:r>
        <w:rPr>
          <w:b/>
          <w:bCs/>
          <w:sz w:val="28"/>
          <w:szCs w:val="28"/>
        </w:rPr>
        <w:t>: Nationwide Analysis of 2019 BRFSS Data</w:t>
      </w:r>
    </w:p>
    <w:p w14:paraId="60715931" w14:textId="7777A941" w:rsidR="006870F2" w:rsidRDefault="006870F2"/>
    <w:p w14:paraId="44A51780" w14:textId="071DA7D1" w:rsidR="006870F2" w:rsidRDefault="006870F2">
      <w:r>
        <w:t>Authors:</w:t>
      </w:r>
      <w:r w:rsidR="00065A06">
        <w:t xml:space="preserve"> Azfar A. Vahidy, Alan </w:t>
      </w:r>
      <w:ins w:id="2" w:author="Vahidy, Farhaan" w:date="2021-07-23T15:59:00Z">
        <w:r w:rsidR="00D31948">
          <w:t xml:space="preserve">A. </w:t>
        </w:r>
      </w:ins>
      <w:r w:rsidR="00065A06">
        <w:t>Pan</w:t>
      </w:r>
      <w:del w:id="3" w:author="Vahidy, Farhaan" w:date="2021-07-23T15:59:00Z">
        <w:r w:rsidR="00065A06" w:rsidDel="00D31948">
          <w:delText xml:space="preserve"> MS</w:delText>
        </w:r>
      </w:del>
      <w:r w:rsidR="00065A06">
        <w:t>, Abdulaziz Bako</w:t>
      </w:r>
      <w:ins w:id="4" w:author="Vahidy, Farhaan" w:date="2021-07-23T15:57:00Z">
        <w:r w:rsidR="00D31948">
          <w:t>, Farhaan S. Vahidy, Nneka</w:t>
        </w:r>
      </w:ins>
      <w:ins w:id="5" w:author="Vahidy, Farhaan" w:date="2021-07-23T15:58:00Z">
        <w:r w:rsidR="00D31948">
          <w:t xml:space="preserve"> L.</w:t>
        </w:r>
      </w:ins>
      <w:ins w:id="6" w:author="Vahidy, Farhaan" w:date="2021-07-23T15:57:00Z">
        <w:r w:rsidR="00D31948">
          <w:t xml:space="preserve"> Ifejika</w:t>
        </w:r>
      </w:ins>
      <w:del w:id="7" w:author="Vahidy, Farhaan" w:date="2021-07-23T15:57:00Z">
        <w:r w:rsidR="00065A06" w:rsidDel="00D31948">
          <w:delText xml:space="preserve"> MBBS MPH PhD</w:delText>
        </w:r>
      </w:del>
    </w:p>
    <w:p w14:paraId="42A71031" w14:textId="1E2510B4" w:rsidR="006870F2" w:rsidRDefault="006870F2"/>
    <w:p w14:paraId="0EFE8842" w14:textId="663F884D" w:rsidR="006870F2" w:rsidRDefault="006870F2">
      <w:r w:rsidRPr="006870F2">
        <w:rPr>
          <w:b/>
          <w:bCs/>
        </w:rPr>
        <w:t>Introduction:</w:t>
      </w:r>
      <w:r>
        <w:t xml:space="preserve"> </w:t>
      </w:r>
      <w:ins w:id="8" w:author="Vahidy, Farhaan" w:date="2021-07-23T12:49:00Z">
        <w:r w:rsidR="003C10A3">
          <w:t xml:space="preserve">High </w:t>
        </w:r>
      </w:ins>
      <w:ins w:id="9" w:author="Vahidy, Farhaan" w:date="2021-07-23T13:58:00Z">
        <w:r w:rsidR="00C135B6">
          <w:t xml:space="preserve">burden of </w:t>
        </w:r>
      </w:ins>
      <w:ins w:id="10" w:author="Bako, Abdulaziz T." w:date="2021-07-19T09:53:00Z">
        <w:r w:rsidR="00F95193">
          <w:t>M</w:t>
        </w:r>
      </w:ins>
      <w:del w:id="11" w:author="Bako, Abdulaziz T." w:date="2021-07-19T09:53:00Z">
        <w:r w:rsidDel="00F95193">
          <w:delText>Prevalence of m</w:delText>
        </w:r>
      </w:del>
      <w:r>
        <w:t xml:space="preserve">etabolic </w:t>
      </w:r>
      <w:ins w:id="12" w:author="Vahidy, Farhaan" w:date="2021-07-23T12:49:00Z">
        <w:r w:rsidR="003C10A3">
          <w:t>S</w:t>
        </w:r>
      </w:ins>
      <w:del w:id="13" w:author="Vahidy, Farhaan" w:date="2021-07-23T12:49:00Z">
        <w:r w:rsidDel="003C10A3">
          <w:delText>s</w:delText>
        </w:r>
      </w:del>
      <w:r>
        <w:t xml:space="preserve">yndrome (MS) </w:t>
      </w:r>
      <w:del w:id="14" w:author="Vahidy, Farhaan" w:date="2021-07-23T09:07:00Z">
        <w:r w:rsidDel="002C09C4">
          <w:delText xml:space="preserve">among </w:delText>
        </w:r>
      </w:del>
      <w:del w:id="15" w:author="Bako, Abdulaziz T." w:date="2021-07-19T09:54:00Z">
        <w:r w:rsidDel="00F95193">
          <w:delText xml:space="preserve">stroke patients </w:delText>
        </w:r>
      </w:del>
      <w:del w:id="16" w:author="Vahidy, Farhaan" w:date="2021-07-23T09:07:00Z">
        <w:r w:rsidDel="002C09C4">
          <w:delText xml:space="preserve">has been demonstrated </w:delText>
        </w:r>
      </w:del>
      <w:ins w:id="17" w:author="Bako, Abdulaziz T." w:date="2021-07-19T09:54:00Z">
        <w:del w:id="18" w:author="Vahidy, Farhaan" w:date="2021-07-23T09:07:00Z">
          <w:r w:rsidR="00F95193" w:rsidDel="002C09C4">
            <w:delText xml:space="preserve">shown </w:delText>
          </w:r>
        </w:del>
      </w:ins>
      <w:del w:id="19" w:author="Vahidy, Farhaan" w:date="2021-07-23T09:07:00Z">
        <w:r w:rsidDel="002C09C4">
          <w:delText xml:space="preserve">to </w:delText>
        </w:r>
      </w:del>
      <w:r>
        <w:t>result</w:t>
      </w:r>
      <w:ins w:id="20" w:author="Vahidy, Farhaan" w:date="2021-07-23T09:07:00Z">
        <w:r w:rsidR="002C09C4">
          <w:t>s</w:t>
        </w:r>
      </w:ins>
      <w:r>
        <w:t xml:space="preserve"> in </w:t>
      </w:r>
      <w:ins w:id="21" w:author="Vahidy, Farhaan" w:date="2021-07-23T12:49:00Z">
        <w:r w:rsidR="003C10A3">
          <w:t xml:space="preserve">incident stroke and </w:t>
        </w:r>
      </w:ins>
      <w:r>
        <w:t>poor</w:t>
      </w:r>
      <w:ins w:id="22" w:author="Vahidy, Farhaan" w:date="2021-07-23T13:58:00Z">
        <w:r w:rsidR="00C135B6">
          <w:t xml:space="preserve"> </w:t>
        </w:r>
      </w:ins>
      <w:del w:id="23" w:author="Vahidy, Farhaan" w:date="2021-07-23T13:58:00Z">
        <w:r w:rsidDel="00C135B6">
          <w:delText xml:space="preserve"> stroke </w:delText>
        </w:r>
      </w:del>
      <w:r>
        <w:t xml:space="preserve">outcomes. </w:t>
      </w:r>
      <w:ins w:id="24" w:author="Vahidy, Farhaan" w:date="2021-07-23T09:08:00Z">
        <w:r w:rsidR="002C09C4">
          <w:t xml:space="preserve">We report </w:t>
        </w:r>
      </w:ins>
      <w:ins w:id="25" w:author="Vahidy, Farhaan" w:date="2021-07-23T12:50:00Z">
        <w:r w:rsidR="003C10A3">
          <w:t xml:space="preserve">contemporary </w:t>
        </w:r>
      </w:ins>
      <w:del w:id="26" w:author="Vahidy, Farhaan" w:date="2021-07-23T09:08:00Z">
        <w:r w:rsidDel="002C09C4">
          <w:delText>C</w:delText>
        </w:r>
      </w:del>
      <w:del w:id="27" w:author="Vahidy, Farhaan" w:date="2021-07-23T09:50:00Z">
        <w:r w:rsidDel="00F262FB">
          <w:delText xml:space="preserve">ontemporary </w:delText>
        </w:r>
      </w:del>
      <w:r>
        <w:t>natio</w:t>
      </w:r>
      <w:ins w:id="28" w:author="Vahidy, Farhaan" w:date="2021-07-23T12:54:00Z">
        <w:r w:rsidR="003C10A3">
          <w:t>nal</w:t>
        </w:r>
      </w:ins>
      <w:del w:id="29" w:author="Vahidy, Farhaan" w:date="2021-07-23T12:54:00Z">
        <w:r w:rsidDel="003C10A3">
          <w:delText>nwide</w:delText>
        </w:r>
      </w:del>
      <w:r>
        <w:t xml:space="preserve"> estimates of </w:t>
      </w:r>
      <w:ins w:id="30" w:author="Vahidy, Farhaan" w:date="2021-07-23T12:50:00Z">
        <w:r w:rsidR="003C10A3">
          <w:t xml:space="preserve">stroke </w:t>
        </w:r>
      </w:ins>
      <w:ins w:id="31" w:author="Vahidy, Farhaan" w:date="2021-07-23T12:52:00Z">
        <w:r w:rsidR="003C10A3">
          <w:t xml:space="preserve">prevalence </w:t>
        </w:r>
      </w:ins>
      <w:ins w:id="32" w:author="Vahidy, Farhaan" w:date="2021-07-23T12:50:00Z">
        <w:r w:rsidR="003C10A3">
          <w:t xml:space="preserve">and </w:t>
        </w:r>
      </w:ins>
      <w:ins w:id="33" w:author="Vahidy, Farhaan" w:date="2021-07-23T12:53:00Z">
        <w:r w:rsidR="003C10A3">
          <w:t>quan</w:t>
        </w:r>
      </w:ins>
      <w:ins w:id="34" w:author="Vahidy, Farhaan" w:date="2021-07-23T13:59:00Z">
        <w:r w:rsidR="00C135B6">
          <w:t>tify</w:t>
        </w:r>
      </w:ins>
      <w:ins w:id="35" w:author="Vahidy, Farhaan" w:date="2021-07-23T12:53:00Z">
        <w:r w:rsidR="003C10A3">
          <w:t xml:space="preserve"> </w:t>
        </w:r>
      </w:ins>
      <w:r>
        <w:t>MS</w:t>
      </w:r>
      <w:ins w:id="36" w:author="Vahidy, Farhaan" w:date="2021-07-23T12:53:00Z">
        <w:r w:rsidR="003C10A3">
          <w:t xml:space="preserve"> burden and </w:t>
        </w:r>
      </w:ins>
      <w:ins w:id="37" w:author="Vahidy, Farhaan" w:date="2021-07-23T12:54:00Z">
        <w:r w:rsidR="003C10A3">
          <w:t>its</w:t>
        </w:r>
      </w:ins>
      <w:ins w:id="38" w:author="Vahidy, Farhaan" w:date="2021-07-23T12:53:00Z">
        <w:r w:rsidR="003C10A3">
          <w:t xml:space="preserve"> socio-demographic associate</w:t>
        </w:r>
      </w:ins>
      <w:ins w:id="39" w:author="Vahidy, Farhaan" w:date="2021-07-23T12:54:00Z">
        <w:r w:rsidR="003C10A3">
          <w:t xml:space="preserve">s </w:t>
        </w:r>
      </w:ins>
      <w:ins w:id="40" w:author="Vahidy, Farhaan" w:date="2021-07-23T12:53:00Z">
        <w:r w:rsidR="003C10A3">
          <w:t xml:space="preserve">among stroke </w:t>
        </w:r>
      </w:ins>
      <w:ins w:id="41" w:author="Vahidy, Farhaan" w:date="2021-07-23T12:54:00Z">
        <w:r w:rsidR="003C10A3">
          <w:t>individuals</w:t>
        </w:r>
      </w:ins>
      <w:ins w:id="42" w:author="Vahidy, Farhaan" w:date="2021-07-23T12:53:00Z">
        <w:r w:rsidR="003C10A3">
          <w:t xml:space="preserve">. </w:t>
        </w:r>
      </w:ins>
      <w:r>
        <w:t xml:space="preserve"> </w:t>
      </w:r>
      <w:del w:id="43" w:author="Vahidy, Farhaan" w:date="2021-07-23T12:53:00Z">
        <w:r w:rsidDel="003C10A3">
          <w:delText xml:space="preserve">prevalence among </w:delText>
        </w:r>
      </w:del>
      <w:del w:id="44" w:author="Vahidy, Farhaan" w:date="2021-07-23T12:50:00Z">
        <w:r w:rsidDel="003C10A3">
          <w:delText xml:space="preserve">stroke </w:delText>
        </w:r>
      </w:del>
      <w:del w:id="45" w:author="Vahidy, Farhaan" w:date="2021-07-23T09:08:00Z">
        <w:r w:rsidDel="002C09C4">
          <w:delText>patients</w:delText>
        </w:r>
      </w:del>
      <w:del w:id="46" w:author="Vahidy, Farhaan" w:date="2021-07-23T12:53:00Z">
        <w:r w:rsidDel="003C10A3">
          <w:delText xml:space="preserve"> and </w:delText>
        </w:r>
      </w:del>
      <w:del w:id="47" w:author="Vahidy, Farhaan" w:date="2021-07-23T12:50:00Z">
        <w:r w:rsidDel="003C10A3">
          <w:delText>its</w:delText>
        </w:r>
      </w:del>
      <w:del w:id="48" w:author="Vahidy, Farhaan" w:date="2021-07-23T12:53:00Z">
        <w:r w:rsidDel="003C10A3">
          <w:delText xml:space="preserve"> socio-demographic associate</w:delText>
        </w:r>
      </w:del>
      <w:del w:id="49" w:author="Vahidy, Farhaan" w:date="2021-07-23T09:08:00Z">
        <w:r w:rsidDel="002C09C4">
          <w:delText>s have not been reported</w:delText>
        </w:r>
      </w:del>
      <w:del w:id="50" w:author="Vahidy, Farhaan" w:date="2021-07-23T12:50:00Z">
        <w:r w:rsidDel="003C10A3">
          <w:delText>.</w:delText>
        </w:r>
      </w:del>
      <w:del w:id="51" w:author="Vahidy, Farhaan" w:date="2021-07-23T12:53:00Z">
        <w:r w:rsidDel="003C10A3">
          <w:delText xml:space="preserve"> </w:delText>
        </w:r>
      </w:del>
    </w:p>
    <w:p w14:paraId="2DF1F007" w14:textId="35920633" w:rsidR="006870F2" w:rsidRDefault="006870F2"/>
    <w:p w14:paraId="6BF2BEE0" w14:textId="63B6A175" w:rsidR="00DD7425" w:rsidDel="002C09C4" w:rsidRDefault="006870F2">
      <w:pPr>
        <w:rPr>
          <w:del w:id="52" w:author="Vahidy, Farhaan" w:date="2021-07-23T09:10:00Z"/>
        </w:rPr>
      </w:pPr>
      <w:r w:rsidRPr="006870F2">
        <w:rPr>
          <w:b/>
          <w:bCs/>
        </w:rPr>
        <w:t>Methods:</w:t>
      </w:r>
      <w:r>
        <w:rPr>
          <w:b/>
          <w:bCs/>
        </w:rPr>
        <w:t xml:space="preserve"> </w:t>
      </w:r>
      <w:ins w:id="53" w:author="Bako, Abdulaziz T." w:date="2021-07-19T10:02:00Z">
        <w:del w:id="54" w:author="Vahidy, Farhaan" w:date="2021-07-23T09:09:00Z">
          <w:r w:rsidR="00AD10EA" w:rsidDel="002C09C4">
            <w:delText xml:space="preserve">Our study participants include </w:delText>
          </w:r>
        </w:del>
      </w:ins>
      <w:ins w:id="55" w:author="Bako, Abdulaziz T." w:date="2021-07-19T10:03:00Z">
        <w:del w:id="56" w:author="Vahidy, Farhaan" w:date="2021-07-23T09:09:00Z">
          <w:r w:rsidR="00AD10EA" w:rsidDel="002C09C4">
            <w:delText>individuals in the</w:delText>
          </w:r>
        </w:del>
      </w:ins>
      <w:ins w:id="57" w:author="Vahidy, Farhaan" w:date="2021-07-23T09:09:00Z">
        <w:r w:rsidR="002C09C4">
          <w:t>We analyzed</w:t>
        </w:r>
      </w:ins>
      <w:ins w:id="58" w:author="Bako, Abdulaziz T." w:date="2021-07-19T10:03:00Z">
        <w:r w:rsidR="00AD10EA">
          <w:t xml:space="preserve"> 2019 Behavioral Risk Factor Surveillance System</w:t>
        </w:r>
        <w:del w:id="59" w:author="Vahidy, Farhaan" w:date="2021-07-23T12:56:00Z">
          <w:r w:rsidR="00AD10EA" w:rsidDel="003964CF">
            <w:delText xml:space="preserve"> (BRFSS</w:delText>
          </w:r>
        </w:del>
      </w:ins>
      <w:ins w:id="60" w:author="Vahidy, Farhaan" w:date="2021-07-23T09:10:00Z">
        <w:r w:rsidR="002C09C4">
          <w:t xml:space="preserve"> data</w:t>
        </w:r>
      </w:ins>
      <w:ins w:id="61" w:author="Vahidy, Farhaan" w:date="2021-07-23T09:51:00Z">
        <w:r w:rsidR="00F262FB">
          <w:t xml:space="preserve">; a </w:t>
        </w:r>
      </w:ins>
      <w:ins w:id="62" w:author="Vahidy, Farhaan" w:date="2021-07-23T09:46:00Z">
        <w:r w:rsidR="009978C7">
          <w:t>nationally representative</w:t>
        </w:r>
      </w:ins>
      <w:ins w:id="63" w:author="Bako, Abdulaziz T." w:date="2021-07-19T10:04:00Z">
        <w:del w:id="64" w:author="Vahidy, Farhaan" w:date="2021-07-23T09:09:00Z">
          <w:r w:rsidR="00AD10EA" w:rsidDel="002C09C4">
            <w:delText>)</w:delText>
          </w:r>
        </w:del>
      </w:ins>
      <w:ins w:id="65" w:author="Bako, Abdulaziz T." w:date="2021-07-19T10:03:00Z">
        <w:del w:id="66" w:author="Vahidy, Farhaan" w:date="2021-07-23T09:09:00Z">
          <w:r w:rsidR="00AD10EA" w:rsidDel="002C09C4">
            <w:delText xml:space="preserve"> with self-reported diagnosis of stroke</w:delText>
          </w:r>
        </w:del>
      </w:ins>
      <w:del w:id="67" w:author="Vahidy, Farhaan" w:date="2021-07-23T09:09:00Z">
        <w:r w:rsidRPr="006870F2" w:rsidDel="002C09C4">
          <w:delText>We analyzed</w:delText>
        </w:r>
        <w:r w:rsidDel="002C09C4">
          <w:rPr>
            <w:b/>
            <w:bCs/>
          </w:rPr>
          <w:delText xml:space="preserve"> </w:delText>
        </w:r>
        <w:r w:rsidDel="002C09C4">
          <w:delText>2019 Behavioral Risk Factor Surveillance System (BRFSS) data and flagged individuals who reported being diagnose</w:delText>
        </w:r>
        <w:r w:rsidR="00351C09" w:rsidDel="002C09C4">
          <w:delText>d</w:delText>
        </w:r>
        <w:r w:rsidDel="002C09C4">
          <w:delText xml:space="preserve"> with stroke. </w:delText>
        </w:r>
        <w:r w:rsidR="00DD7425" w:rsidDel="002C09C4">
          <w:delText>BRFSS is</w:delText>
        </w:r>
      </w:del>
      <w:ins w:id="68" w:author="Bako, Abdulaziz T." w:date="2021-07-19T09:55:00Z">
        <w:del w:id="69" w:author="Vahidy, Farhaan" w:date="2021-07-23T09:09:00Z">
          <w:r w:rsidR="00F95193" w:rsidDel="002C09C4">
            <w:delText xml:space="preserve"> </w:delText>
          </w:r>
        </w:del>
        <w:del w:id="70" w:author="Vahidy, Farhaan" w:date="2021-07-23T09:46:00Z">
          <w:r w:rsidR="00F95193" w:rsidDel="009978C7">
            <w:delText>an</w:delText>
          </w:r>
        </w:del>
      </w:ins>
      <w:del w:id="71" w:author="Vahidy, Farhaan" w:date="2021-07-23T09:49:00Z">
        <w:r w:rsidR="00DD7425" w:rsidDel="00F262FB">
          <w:delText xml:space="preserve"> annually conducted</w:delText>
        </w:r>
      </w:del>
      <w:r w:rsidR="00DD7425">
        <w:t xml:space="preserve"> survey of health-related conditions</w:t>
      </w:r>
      <w:ins w:id="72" w:author="Vahidy, Farhaan" w:date="2021-07-23T12:57:00Z">
        <w:r w:rsidR="003964CF">
          <w:t xml:space="preserve"> and behaviors</w:t>
        </w:r>
      </w:ins>
      <w:r w:rsidR="00DD7425">
        <w:t xml:space="preserve"> </w:t>
      </w:r>
      <w:del w:id="73" w:author="Vahidy, Farhaan" w:date="2021-07-23T09:49:00Z">
        <w:r w:rsidR="00DD7425" w:rsidDel="00F262FB">
          <w:delText xml:space="preserve">/ behaviors </w:delText>
        </w:r>
      </w:del>
      <w:r w:rsidR="00DD7425">
        <w:t>among community dwelling</w:t>
      </w:r>
      <w:ins w:id="74" w:author="Vahidy, Farhaan" w:date="2021-07-23T12:58:00Z">
        <w:r w:rsidR="003964CF">
          <w:t xml:space="preserve"> </w:t>
        </w:r>
      </w:ins>
      <w:del w:id="75" w:author="Vahidy, Farhaan" w:date="2021-07-23T12:58:00Z">
        <w:r w:rsidR="00DD7425" w:rsidDel="003964CF">
          <w:delText xml:space="preserve"> US </w:delText>
        </w:r>
      </w:del>
      <w:r w:rsidR="00DD7425">
        <w:t>adults</w:t>
      </w:r>
      <w:del w:id="76" w:author="Vahidy, Farhaan" w:date="2021-07-23T09:51:00Z">
        <w:r w:rsidR="00DD7425" w:rsidDel="00F262FB">
          <w:delText xml:space="preserve"> (≥ 18 years)</w:delText>
        </w:r>
      </w:del>
      <w:del w:id="77" w:author="Vahidy, Farhaan" w:date="2021-07-23T09:46:00Z">
        <w:r w:rsidR="00DD7425" w:rsidDel="009978C7">
          <w:delText xml:space="preserve"> representing all 50 states, district of Columbia and US territories</w:delText>
        </w:r>
      </w:del>
      <w:ins w:id="78" w:author="Vahidy, Farhaan" w:date="2021-07-23T09:10:00Z">
        <w:r w:rsidR="002C09C4">
          <w:t>.</w:t>
        </w:r>
      </w:ins>
      <w:del w:id="79" w:author="Vahidy, Farhaan" w:date="2021-07-23T09:10:00Z">
        <w:r w:rsidR="00DD7425" w:rsidDel="002C09C4">
          <w:delText xml:space="preserve">. </w:delText>
        </w:r>
      </w:del>
    </w:p>
    <w:p w14:paraId="1C09CD1E" w14:textId="592074ED" w:rsidR="00DD7425" w:rsidDel="002C09C4" w:rsidRDefault="00DD7425">
      <w:pPr>
        <w:rPr>
          <w:del w:id="80" w:author="Vahidy, Farhaan" w:date="2021-07-23T09:10:00Z"/>
        </w:rPr>
      </w:pPr>
    </w:p>
    <w:p w14:paraId="0F226358" w14:textId="778B313A" w:rsidR="00352EE1" w:rsidRPr="002D19C1" w:rsidDel="002C09C4" w:rsidRDefault="006870F2">
      <w:pPr>
        <w:rPr>
          <w:del w:id="81" w:author="Vahidy, Farhaan" w:date="2021-07-23T09:14:00Z"/>
          <w:rFonts w:ascii="Times New Roman" w:eastAsia="Times New Roman" w:hAnsi="Times New Roman" w:cs="Times New Roman"/>
        </w:rPr>
      </w:pPr>
      <w:del w:id="82" w:author="Bako, Abdulaziz T." w:date="2021-07-19T09:56:00Z">
        <w:r w:rsidDel="00F95193">
          <w:delText xml:space="preserve">Among stroke </w:delText>
        </w:r>
        <w:r w:rsidR="00B27C53" w:rsidDel="00F95193">
          <w:delText xml:space="preserve">individuals </w:delText>
        </w:r>
        <w:r w:rsidDel="00F95193">
          <w:delText>we identified individuals</w:delText>
        </w:r>
      </w:del>
      <w:ins w:id="83" w:author="Bako, Abdulaziz T." w:date="2021-07-19T10:05:00Z">
        <w:del w:id="84" w:author="Vahidy, Farhaan" w:date="2021-07-23T09:10:00Z">
          <w:r w:rsidR="00AD10EA" w:rsidDel="002C09C4">
            <w:delText xml:space="preserve">Among our study participants, </w:delText>
          </w:r>
        </w:del>
      </w:ins>
      <w:ins w:id="85" w:author="Vahidy, Farhaan" w:date="2021-07-23T15:54:00Z">
        <w:r w:rsidR="00A2338D">
          <w:t xml:space="preserve"> W</w:t>
        </w:r>
      </w:ins>
      <w:ins w:id="86" w:author="Bako, Abdulaziz T." w:date="2021-07-19T10:05:00Z">
        <w:del w:id="87" w:author="Vahidy, Farhaan" w:date="2021-07-23T09:10:00Z">
          <w:r w:rsidR="00AD10EA" w:rsidDel="002C09C4">
            <w:delText>w</w:delText>
          </w:r>
        </w:del>
        <w:r w:rsidR="00AD10EA">
          <w:t>e</w:t>
        </w:r>
      </w:ins>
      <w:ins w:id="88" w:author="Bako, Abdulaziz T." w:date="2021-07-19T09:57:00Z">
        <w:r w:rsidR="00F95193">
          <w:t xml:space="preserve"> identified </w:t>
        </w:r>
      </w:ins>
      <w:ins w:id="89" w:author="Bako, Abdulaziz T." w:date="2021-07-19T10:05:00Z">
        <w:r w:rsidR="00AD10EA">
          <w:t>individuals</w:t>
        </w:r>
      </w:ins>
      <w:r>
        <w:t xml:space="preserve"> with self-reported</w:t>
      </w:r>
      <w:ins w:id="90" w:author="Bako, Abdulaziz T." w:date="2021-07-19T09:56:00Z">
        <w:r w:rsidR="00F95193">
          <w:t xml:space="preserve"> </w:t>
        </w:r>
      </w:ins>
      <w:ins w:id="91" w:author="Vahidy, Farhaan" w:date="2021-07-23T09:10:00Z">
        <w:r w:rsidR="002C09C4">
          <w:t>stroke and</w:t>
        </w:r>
      </w:ins>
      <w:ins w:id="92" w:author="Vahidy, Farhaan" w:date="2021-07-23T09:11:00Z">
        <w:r w:rsidR="002C09C4">
          <w:t xml:space="preserve"> flagged</w:t>
        </w:r>
      </w:ins>
      <w:ins w:id="93" w:author="Vahidy, Farhaan" w:date="2021-07-23T09:52:00Z">
        <w:r w:rsidR="0042617B">
          <w:t xml:space="preserve"> 4</w:t>
        </w:r>
      </w:ins>
      <w:ins w:id="94" w:author="Vahidy, Farhaan" w:date="2021-07-23T09:11:00Z">
        <w:r w:rsidR="002C09C4">
          <w:t xml:space="preserve"> </w:t>
        </w:r>
      </w:ins>
      <w:del w:id="95" w:author="Bako, Abdulaziz T." w:date="2021-07-19T10:05:00Z">
        <w:r w:rsidDel="00AD10EA">
          <w:delText xml:space="preserve"> </w:delText>
        </w:r>
      </w:del>
      <w:del w:id="96" w:author="Vahidy, Farhaan" w:date="2021-07-23T09:11:00Z">
        <w:r w:rsidDel="002C09C4">
          <w:delText xml:space="preserve">features of </w:delText>
        </w:r>
      </w:del>
      <w:r>
        <w:t xml:space="preserve">MS </w:t>
      </w:r>
      <w:ins w:id="97" w:author="Vahidy, Farhaan" w:date="2021-07-23T09:11:00Z">
        <w:r w:rsidR="002C09C4">
          <w:t xml:space="preserve">indicators </w:t>
        </w:r>
      </w:ins>
      <w:r>
        <w:t>(diabetes, hypertension, BMI ≥ 25 kg/m</w:t>
      </w:r>
      <w:r>
        <w:rPr>
          <w:vertAlign w:val="superscript"/>
        </w:rPr>
        <w:t>2</w:t>
      </w:r>
      <w:ins w:id="98" w:author="Vahidy, Farhaan" w:date="2021-07-23T12:58:00Z">
        <w:r w:rsidR="003964CF">
          <w:t>,</w:t>
        </w:r>
      </w:ins>
      <w:del w:id="99" w:author="Vahidy, Farhaan" w:date="2021-07-23T12:58:00Z">
        <w:r w:rsidDel="003964CF">
          <w:delText xml:space="preserve"> and</w:delText>
        </w:r>
      </w:del>
      <w:r>
        <w:t xml:space="preserve"> hypercholesterolemia).</w:t>
      </w:r>
      <w:r w:rsidR="00351C09">
        <w:t xml:space="preserve"> </w:t>
      </w:r>
      <w:del w:id="100" w:author="Bako, Abdulaziz T." w:date="2021-07-19T10:05:00Z">
        <w:r w:rsidR="00351C09" w:rsidDel="00AD10EA">
          <w:delText>Stroke individuals wit</w:delText>
        </w:r>
      </w:del>
      <w:ins w:id="101" w:author="Vahidy, Farhaan" w:date="2021-07-23T09:12:00Z">
        <w:r w:rsidR="002C09C4">
          <w:t xml:space="preserve">Individuals with </w:t>
        </w:r>
      </w:ins>
      <w:ins w:id="102" w:author="Vahidy, Farhaan" w:date="2021-07-23T09:52:00Z">
        <w:r w:rsidR="0042617B">
          <w:t xml:space="preserve">≥ 2 </w:t>
        </w:r>
      </w:ins>
      <w:del w:id="103" w:author="Bako, Abdulaziz T." w:date="2021-07-19T10:05:00Z">
        <w:r w:rsidR="00351C09" w:rsidDel="00AD10EA">
          <w:delText>h</w:delText>
        </w:r>
      </w:del>
      <w:ins w:id="104" w:author="Bako, Abdulaziz T." w:date="2021-07-19T10:06:00Z">
        <w:del w:id="105" w:author="Vahidy, Farhaan" w:date="2021-07-23T09:12:00Z">
          <w:r w:rsidR="00AD10EA" w:rsidDel="002C09C4">
            <w:delText>We categorized p</w:delText>
          </w:r>
        </w:del>
      </w:ins>
      <w:ins w:id="106" w:author="Bako, Abdulaziz T." w:date="2021-07-19T10:05:00Z">
        <w:del w:id="107" w:author="Vahidy, Farhaan" w:date="2021-07-23T09:12:00Z">
          <w:r w:rsidR="00AD10EA" w:rsidDel="002C09C4">
            <w:delText>ar</w:delText>
          </w:r>
        </w:del>
      </w:ins>
      <w:ins w:id="108" w:author="Bako, Abdulaziz T." w:date="2021-07-19T10:06:00Z">
        <w:del w:id="109" w:author="Vahidy, Farhaan" w:date="2021-07-23T09:12:00Z">
          <w:r w:rsidR="00AD10EA" w:rsidDel="002C09C4">
            <w:delText>ticipants with</w:delText>
          </w:r>
        </w:del>
      </w:ins>
      <w:del w:id="110" w:author="Vahidy, Farhaan" w:date="2021-07-23T09:12:00Z">
        <w:r w:rsidR="00351C09" w:rsidDel="002C09C4">
          <w:delText xml:space="preserve"> 2 </w:delText>
        </w:r>
      </w:del>
      <w:del w:id="111" w:author="Vahidy, Farhaan" w:date="2021-07-23T09:52:00Z">
        <w:r w:rsidR="00351C09" w:rsidDel="0042617B">
          <w:delText xml:space="preserve">or more </w:delText>
        </w:r>
      </w:del>
      <w:del w:id="112" w:author="Bako, Abdulaziz T." w:date="2021-07-19T10:06:00Z">
        <w:r w:rsidR="00351C09" w:rsidDel="00AD10EA">
          <w:delText xml:space="preserve">MS </w:delText>
        </w:r>
      </w:del>
      <w:r w:rsidR="00351C09">
        <w:t>features</w:t>
      </w:r>
      <w:ins w:id="113" w:author="Vahidy, Farhaan" w:date="2021-07-23T09:12:00Z">
        <w:r w:rsidR="002C09C4">
          <w:t xml:space="preserve"> were categorized </w:t>
        </w:r>
      </w:ins>
      <w:del w:id="114" w:author="Vahidy, Farhaan" w:date="2021-07-23T09:12:00Z">
        <w:r w:rsidR="00351C09" w:rsidDel="002C09C4">
          <w:delText xml:space="preserve"> </w:delText>
        </w:r>
      </w:del>
      <w:ins w:id="115" w:author="Bako, Abdulaziz T." w:date="2021-07-19T10:06:00Z">
        <w:del w:id="116" w:author="Vahidy, Farhaan" w:date="2021-07-23T09:12:00Z">
          <w:r w:rsidR="00AD10EA" w:rsidDel="002C09C4">
            <w:delText xml:space="preserve">of MS </w:delText>
          </w:r>
        </w:del>
        <w:r w:rsidR="00AD10EA">
          <w:t>as</w:t>
        </w:r>
      </w:ins>
      <w:del w:id="117" w:author="Bako, Abdulaziz T." w:date="2021-07-19T10:06:00Z">
        <w:r w:rsidR="00351C09" w:rsidDel="00AD10EA">
          <w:delText>were categorized as</w:delText>
        </w:r>
      </w:del>
      <w:r w:rsidR="00351C09">
        <w:t xml:space="preserve"> </w:t>
      </w:r>
      <w:ins w:id="118" w:author="Vahidy, Farhaan" w:date="2021-07-23T12:57:00Z">
        <w:r w:rsidR="003964CF">
          <w:t>High MS (</w:t>
        </w:r>
      </w:ins>
      <w:del w:id="119" w:author="Vahidy, Farhaan" w:date="2021-07-23T12:51:00Z">
        <w:r w:rsidR="00351C09" w:rsidDel="003C10A3">
          <w:delText>‘High MS’ (</w:delText>
        </w:r>
      </w:del>
      <w:r w:rsidR="00351C09">
        <w:t>HMS</w:t>
      </w:r>
      <w:ins w:id="120" w:author="Vahidy, Farhaan" w:date="2021-07-23T12:57:00Z">
        <w:r w:rsidR="003964CF">
          <w:t>)</w:t>
        </w:r>
      </w:ins>
      <w:del w:id="121" w:author="Vahidy, Farhaan" w:date="2021-07-23T12:51:00Z">
        <w:r w:rsidR="00351C09" w:rsidDel="003C10A3">
          <w:delText>)</w:delText>
        </w:r>
      </w:del>
      <w:del w:id="122" w:author="Vahidy, Farhaan" w:date="2021-07-23T09:12:00Z">
        <w:r w:rsidR="00351C09" w:rsidDel="002C09C4">
          <w:delText xml:space="preserve"> based on prior validated studies</w:delText>
        </w:r>
      </w:del>
      <w:r w:rsidR="00351C09">
        <w:t xml:space="preserve">. We </w:t>
      </w:r>
      <w:del w:id="123" w:author="Vahidy, Farhaan" w:date="2021-07-23T09:13:00Z">
        <w:r w:rsidR="00351C09" w:rsidDel="002C09C4">
          <w:delText xml:space="preserve">conducted a univariable analysis for </w:delText>
        </w:r>
      </w:del>
      <w:ins w:id="124" w:author="Bako, Abdulaziz T." w:date="2021-07-19T10:07:00Z">
        <w:del w:id="125" w:author="Vahidy, Farhaan" w:date="2021-07-23T09:13:00Z">
          <w:r w:rsidR="00AD10EA" w:rsidDel="002C09C4">
            <w:delText>of</w:delText>
          </w:r>
        </w:del>
      </w:ins>
      <w:ins w:id="126" w:author="Vahidy, Farhaan" w:date="2021-07-23T09:13:00Z">
        <w:r w:rsidR="002C09C4">
          <w:t>compared</w:t>
        </w:r>
      </w:ins>
      <w:ins w:id="127" w:author="Bako, Abdulaziz T." w:date="2021-07-19T10:07:00Z">
        <w:r w:rsidR="00AD10EA">
          <w:t xml:space="preserve"> </w:t>
        </w:r>
      </w:ins>
      <w:r w:rsidR="00351C09">
        <w:t xml:space="preserve">socio-demographic </w:t>
      </w:r>
      <w:ins w:id="128" w:author="Bako, Abdulaziz T." w:date="2021-07-19T10:08:00Z">
        <w:r w:rsidR="00AD10EA">
          <w:t xml:space="preserve">characteristics </w:t>
        </w:r>
      </w:ins>
      <w:r w:rsidR="00351C09">
        <w:t>(age, sex, race, education, income, marital and employment</w:t>
      </w:r>
      <w:ins w:id="129" w:author="Vahidy, Farhaan" w:date="2021-07-23T13:01:00Z">
        <w:r w:rsidR="003964CF">
          <w:t xml:space="preserve"> status</w:t>
        </w:r>
      </w:ins>
      <w:del w:id="130" w:author="Vahidy, Farhaan" w:date="2021-07-23T09:52:00Z">
        <w:r w:rsidR="00351C09" w:rsidDel="0042617B">
          <w:delText xml:space="preserve"> status</w:delText>
        </w:r>
      </w:del>
      <w:r w:rsidR="00351C09">
        <w:t>,</w:t>
      </w:r>
      <w:del w:id="131" w:author="Vahidy, Farhaan" w:date="2021-07-23T09:49:00Z">
        <w:r w:rsidR="00351C09" w:rsidDel="00F262FB">
          <w:delText xml:space="preserve"> </w:delText>
        </w:r>
      </w:del>
      <w:del w:id="132" w:author="Vahidy, Farhaan" w:date="2021-07-23T09:47:00Z">
        <w:r w:rsidR="00351C09" w:rsidDel="009978C7">
          <w:delText xml:space="preserve">geographic US division and </w:delText>
        </w:r>
      </w:del>
      <w:del w:id="133" w:author="Vahidy, Farhaan" w:date="2021-07-23T09:49:00Z">
        <w:r w:rsidR="00351C09" w:rsidDel="00F262FB">
          <w:delText>residence in</w:delText>
        </w:r>
      </w:del>
      <w:ins w:id="134" w:author="Vahidy, Farhaan" w:date="2021-07-23T09:52:00Z">
        <w:r w:rsidR="0042617B">
          <w:t xml:space="preserve"> </w:t>
        </w:r>
      </w:ins>
      <w:del w:id="135" w:author="Vahidy, Farhaan" w:date="2021-07-23T09:52:00Z">
        <w:r w:rsidR="00351C09" w:rsidDel="0042617B">
          <w:delText xml:space="preserve"> US </w:delText>
        </w:r>
      </w:del>
      <w:r w:rsidR="00351C09">
        <w:t xml:space="preserve">stroke </w:t>
      </w:r>
      <w:r w:rsidR="00666A95">
        <w:t>belt</w:t>
      </w:r>
      <w:ins w:id="136" w:author="Vahidy, Farhaan" w:date="2021-07-23T09:49:00Z">
        <w:r w:rsidR="00F262FB">
          <w:t xml:space="preserve"> residence</w:t>
        </w:r>
      </w:ins>
      <w:r w:rsidR="00666A95">
        <w:t>) and</w:t>
      </w:r>
      <w:r w:rsidR="00351C09">
        <w:t xml:space="preserve"> healthcare utilization (insurance status and frequency of healthcare visits) </w:t>
      </w:r>
      <w:del w:id="137" w:author="Bako, Abdulaziz T." w:date="2021-07-19T10:08:00Z">
        <w:r w:rsidR="00351C09" w:rsidDel="00AD10EA">
          <w:delText>variables associated with HMS</w:delText>
        </w:r>
      </w:del>
      <w:ins w:id="138" w:author="Bako, Abdulaziz T." w:date="2021-07-19T10:08:00Z">
        <w:r w:rsidR="00AD10EA">
          <w:t>amon</w:t>
        </w:r>
      </w:ins>
      <w:ins w:id="139" w:author="Vahidy, Farhaan" w:date="2021-07-23T09:13:00Z">
        <w:r w:rsidR="002C09C4">
          <w:t>g H</w:t>
        </w:r>
      </w:ins>
      <w:ins w:id="140" w:author="Vahidy, Farhaan" w:date="2021-07-23T13:01:00Z">
        <w:r w:rsidR="003964CF">
          <w:t>MS and no-HMS</w:t>
        </w:r>
      </w:ins>
      <w:ins w:id="141" w:author="Vahidy, Farhaan" w:date="2021-07-23T09:13:00Z">
        <w:r w:rsidR="002C09C4">
          <w:t xml:space="preserve"> groups</w:t>
        </w:r>
      </w:ins>
      <w:ins w:id="142" w:author="Bako, Abdulaziz T." w:date="2021-07-19T10:08:00Z">
        <w:del w:id="143" w:author="Vahidy, Farhaan" w:date="2021-07-23T09:13:00Z">
          <w:r w:rsidR="00AD10EA" w:rsidDel="002C09C4">
            <w:delText>g our stud</w:delText>
          </w:r>
        </w:del>
      </w:ins>
      <w:ins w:id="144" w:author="Bako, Abdulaziz T." w:date="2021-07-19T10:09:00Z">
        <w:del w:id="145" w:author="Vahidy, Farhaan" w:date="2021-07-23T09:13:00Z">
          <w:r w:rsidR="00AD10EA" w:rsidDel="002C09C4">
            <w:delText>y participants</w:delText>
          </w:r>
        </w:del>
      </w:ins>
      <w:r w:rsidR="00351C09">
        <w:t xml:space="preserve">. </w:t>
      </w:r>
      <w:del w:id="146" w:author="Vahidy, Farhaan" w:date="2021-07-23T09:14:00Z">
        <w:r w:rsidR="00352EE1" w:rsidDel="002C09C4">
          <w:delText xml:space="preserve">Residence in stroke belt was defined as </w:delText>
        </w:r>
        <w:r w:rsidR="002D19C1" w:rsidDel="002C09C4">
          <w:delText xml:space="preserve">living in the states of </w:delText>
        </w:r>
        <w:r w:rsidR="002D19C1" w:rsidRPr="002D19C1" w:rsidDel="002C09C4">
          <w:delText>North Carolina, South Carolina, Georgia, Tennessee, Alabama, Mississippi</w:delText>
        </w:r>
      </w:del>
      <w:ins w:id="147" w:author="Bako, Abdulaziz T." w:date="2021-07-19T10:09:00Z">
        <w:del w:id="148" w:author="Vahidy, Farhaan" w:date="2021-07-23T09:14:00Z">
          <w:r w:rsidR="00AD10EA" w:rsidDel="002C09C4">
            <w:delText xml:space="preserve">, </w:delText>
          </w:r>
        </w:del>
      </w:ins>
      <w:del w:id="149" w:author="Vahidy, Farhaan" w:date="2021-07-23T09:14:00Z">
        <w:r w:rsidR="002D19C1" w:rsidRPr="002D19C1" w:rsidDel="002C09C4">
          <w:delText xml:space="preserve"> and Arkansas, and Louisiana</w:delText>
        </w:r>
        <w:r w:rsidR="002D19C1" w:rsidDel="002C09C4">
          <w:delText xml:space="preserve"> as done in </w:delText>
        </w:r>
        <w:r w:rsidR="002D19C1" w:rsidRPr="002D19C1" w:rsidDel="002C09C4">
          <w:delText>the national cohort study, REGARDS (Reasons for Geographic and Racial Differences in Stroke)</w:delText>
        </w:r>
        <w:r w:rsidR="002D19C1" w:rsidDel="002C09C4">
          <w:delText>.</w:delText>
        </w:r>
      </w:del>
    </w:p>
    <w:p w14:paraId="6DB2B48F" w14:textId="77777777" w:rsidR="00352EE1" w:rsidDel="002C09C4" w:rsidRDefault="00352EE1">
      <w:pPr>
        <w:rPr>
          <w:del w:id="150" w:author="Vahidy, Farhaan" w:date="2021-07-23T09:14:00Z"/>
        </w:rPr>
      </w:pPr>
    </w:p>
    <w:p w14:paraId="3E049B35" w14:textId="5AB58995" w:rsidR="006870F2" w:rsidRPr="006870F2" w:rsidRDefault="00666A95">
      <w:del w:id="151" w:author="Vahidy, Farhaan" w:date="2021-07-23T09:14:00Z">
        <w:r w:rsidDel="002C09C4">
          <w:delText xml:space="preserve">We used survey design methods and report nationally representative counts and proportions for overall stroke and MS prevalence and factors associated with HMS among stroke </w:delText>
        </w:r>
      </w:del>
      <w:ins w:id="152" w:author="Bako, Abdulaziz T." w:date="2021-07-19T10:10:00Z">
        <w:del w:id="153" w:author="Vahidy, Farhaan" w:date="2021-07-23T09:14:00Z">
          <w:r w:rsidR="00AD10EA" w:rsidDel="002C09C4">
            <w:delText xml:space="preserve">our study </w:delText>
          </w:r>
        </w:del>
      </w:ins>
      <w:del w:id="154" w:author="Vahidy, Farhaan" w:date="2021-07-23T09:14:00Z">
        <w:r w:rsidDel="002C09C4">
          <w:delText>individuals</w:delText>
        </w:r>
      </w:del>
      <w:ins w:id="155" w:author="Bako, Abdulaziz T." w:date="2021-07-19T10:10:00Z">
        <w:del w:id="156" w:author="Vahidy, Farhaan" w:date="2021-07-23T09:14:00Z">
          <w:r w:rsidR="00AD10EA" w:rsidDel="002C09C4">
            <w:delText>participants</w:delText>
          </w:r>
        </w:del>
      </w:ins>
      <w:del w:id="157" w:author="Vahidy, Farhaan" w:date="2021-07-23T09:14:00Z">
        <w:r w:rsidDel="002C09C4">
          <w:delText xml:space="preserve">. </w:delText>
        </w:r>
      </w:del>
      <w:r>
        <w:t>We fit survey desig</w:t>
      </w:r>
      <w:ins w:id="158" w:author="Vahidy, Farhaan" w:date="2021-07-23T09:15:00Z">
        <w:r w:rsidR="002C09C4">
          <w:t>n</w:t>
        </w:r>
      </w:ins>
      <w:del w:id="159" w:author="Vahidy, Farhaan" w:date="2021-07-23T09:15:00Z">
        <w:r w:rsidDel="002C09C4">
          <w:delText>n multivariable</w:delText>
        </w:r>
      </w:del>
      <w:r>
        <w:t xml:space="preserve"> logistic regression models</w:t>
      </w:r>
      <w:ins w:id="160" w:author="Vahidy, Farhaan" w:date="2021-07-23T15:53:00Z">
        <w:r w:rsidR="00A2338D">
          <w:t xml:space="preserve"> with appropriate </w:t>
        </w:r>
      </w:ins>
      <w:ins w:id="161" w:author="Vahidy, Farhaan" w:date="2021-07-23T15:54:00Z">
        <w:r w:rsidR="00A2338D">
          <w:t xml:space="preserve">sampling </w:t>
        </w:r>
      </w:ins>
      <w:ins w:id="162" w:author="Vahidy, Farhaan" w:date="2021-07-23T15:53:00Z">
        <w:r w:rsidR="00A2338D">
          <w:t>weights</w:t>
        </w:r>
      </w:ins>
      <w:r>
        <w:t xml:space="preserve"> </w:t>
      </w:r>
      <w:del w:id="163" w:author="Vahidy, Farhaan" w:date="2021-07-23T09:15:00Z">
        <w:r w:rsidDel="002C09C4">
          <w:delText>to evaluate independent association between HM and various sociodemographic / healthcare utilization factors</w:delText>
        </w:r>
      </w:del>
      <w:ins w:id="164" w:author="Bako, Abdulaziz T." w:date="2021-07-19T10:11:00Z">
        <w:del w:id="165" w:author="Vahidy, Farhaan" w:date="2021-07-23T09:15:00Z">
          <w:r w:rsidR="009F6501" w:rsidDel="002C09C4">
            <w:delText>, thereby reporting a</w:delText>
          </w:r>
        </w:del>
      </w:ins>
      <w:del w:id="166" w:author="Vahidy, Farhaan" w:date="2021-07-23T09:15:00Z">
        <w:r w:rsidDel="002C09C4">
          <w:delText>. Adjusted Odds Ratios (aOR) and 95% confidence intervals (CI)</w:delText>
        </w:r>
      </w:del>
      <w:ins w:id="167" w:author="Bako, Abdulaziz T." w:date="2021-07-19T10:11:00Z">
        <w:del w:id="168" w:author="Vahidy, Farhaan" w:date="2021-07-23T09:15:00Z">
          <w:r w:rsidR="009F6501" w:rsidDel="002C09C4">
            <w:delText>.</w:delText>
          </w:r>
        </w:del>
      </w:ins>
      <w:ins w:id="169" w:author="Vahidy, Farhaan" w:date="2021-07-23T09:15:00Z">
        <w:r w:rsidR="002C09C4">
          <w:t xml:space="preserve">and report national estimates </w:t>
        </w:r>
      </w:ins>
      <w:ins w:id="170" w:author="Vahidy, Farhaan" w:date="2021-07-23T15:54:00Z">
        <w:r w:rsidR="00A2338D">
          <w:t xml:space="preserve">of </w:t>
        </w:r>
      </w:ins>
      <w:ins w:id="171" w:author="Vahidy, Farhaan" w:date="2021-07-23T15:56:00Z">
        <w:r w:rsidR="00A2338D">
          <w:t xml:space="preserve">stroke </w:t>
        </w:r>
      </w:ins>
      <w:ins w:id="172" w:author="Vahidy, Farhaan" w:date="2021-07-23T15:55:00Z">
        <w:r w:rsidR="00A2338D">
          <w:t>prevalence</w:t>
        </w:r>
      </w:ins>
      <w:ins w:id="173" w:author="Vahidy, Farhaan" w:date="2021-07-23T15:56:00Z">
        <w:r w:rsidR="00A2338D">
          <w:t xml:space="preserve"> and HMS associates. </w:t>
        </w:r>
      </w:ins>
      <w:del w:id="174" w:author="Bako, Abdulaziz T." w:date="2021-07-19T10:11:00Z">
        <w:r w:rsidDel="009F6501">
          <w:delText xml:space="preserve"> are reported. </w:delText>
        </w:r>
      </w:del>
    </w:p>
    <w:p w14:paraId="42E26343" w14:textId="0206DFC1" w:rsidR="006870F2" w:rsidRDefault="006870F2"/>
    <w:p w14:paraId="5CC29D7E" w14:textId="097AEE21" w:rsidR="006870F2" w:rsidRPr="00DD7425" w:rsidRDefault="006870F2">
      <w:r w:rsidRPr="00A03919">
        <w:rPr>
          <w:b/>
          <w:bCs/>
        </w:rPr>
        <w:t>Results:</w:t>
      </w:r>
      <w:r w:rsidR="00A03919">
        <w:rPr>
          <w:b/>
          <w:bCs/>
        </w:rPr>
        <w:t xml:space="preserve"> </w:t>
      </w:r>
      <w:ins w:id="175" w:author="Vahidy, Farhaan" w:date="2021-07-23T09:22:00Z">
        <w:r w:rsidR="003D3C30">
          <w:t>In 2019</w:t>
        </w:r>
      </w:ins>
      <w:ins w:id="176" w:author="Vahidy, Farhaan" w:date="2021-07-23T09:23:00Z">
        <w:r w:rsidR="003D3C30">
          <w:t>,</w:t>
        </w:r>
      </w:ins>
      <w:ins w:id="177" w:author="Vahidy, Farhaan" w:date="2021-07-23T09:22:00Z">
        <w:r w:rsidR="003D3C30">
          <w:t xml:space="preserve"> there were </w:t>
        </w:r>
      </w:ins>
      <w:del w:id="178" w:author="Vahidy, Farhaan" w:date="2021-07-23T09:20:00Z">
        <w:r w:rsidR="00DD7425" w:rsidDel="003D3C30">
          <w:delText>Based on 2019 BRFSS data, t</w:delText>
        </w:r>
      </w:del>
      <w:del w:id="179" w:author="Vahidy, Farhaan" w:date="2021-07-23T09:22:00Z">
        <w:r w:rsidR="00DD7425" w:rsidDel="003D3C30">
          <w:delText xml:space="preserve">he estimated </w:delText>
        </w:r>
      </w:del>
      <w:del w:id="180" w:author="Vahidy, Farhaan" w:date="2021-07-23T09:21:00Z">
        <w:r w:rsidR="00DD7425" w:rsidDel="003D3C30">
          <w:delText xml:space="preserve">national </w:delText>
        </w:r>
      </w:del>
      <w:del w:id="181" w:author="Vahidy, Farhaan" w:date="2021-07-23T09:22:00Z">
        <w:r w:rsidR="00DD7425" w:rsidDel="003D3C30">
          <w:delText xml:space="preserve">count of stroke </w:delText>
        </w:r>
        <w:r w:rsidR="000C16D4" w:rsidDel="003D3C30">
          <w:delText>individuals</w:delText>
        </w:r>
      </w:del>
      <w:ins w:id="182" w:author="Bako, Abdulaziz T." w:date="2021-07-19T10:12:00Z">
        <w:del w:id="183" w:author="Vahidy, Farhaan" w:date="2021-07-23T09:22:00Z">
          <w:r w:rsidR="009F6501" w:rsidDel="003D3C30">
            <w:delText>adult</w:delText>
          </w:r>
        </w:del>
      </w:ins>
      <w:ins w:id="184" w:author="Bako, Abdulaziz T." w:date="2021-07-19T10:13:00Z">
        <w:del w:id="185" w:author="Vahidy, Farhaan" w:date="2021-07-23T09:22:00Z">
          <w:r w:rsidR="009F6501" w:rsidDel="003D3C30">
            <w:delText xml:space="preserve">s </w:delText>
          </w:r>
        </w:del>
      </w:ins>
      <w:ins w:id="186" w:author="Bako, Abdulaziz T." w:date="2021-07-19T10:12:00Z">
        <w:del w:id="187" w:author="Vahidy, Farhaan" w:date="2021-07-23T09:22:00Z">
          <w:r w:rsidR="009F6501" w:rsidDel="003D3C30">
            <w:delText>with</w:delText>
          </w:r>
        </w:del>
      </w:ins>
      <w:ins w:id="188" w:author="Bako, Abdulaziz T." w:date="2021-07-19T10:13:00Z">
        <w:del w:id="189" w:author="Vahidy, Farhaan" w:date="2021-07-23T09:22:00Z">
          <w:r w:rsidR="009F6501" w:rsidDel="003D3C30">
            <w:delText xml:space="preserve"> </w:delText>
          </w:r>
        </w:del>
        <w:del w:id="190" w:author="Vahidy, Farhaan" w:date="2021-07-23T09:21:00Z">
          <w:r w:rsidR="009F6501" w:rsidDel="003D3C30">
            <w:delText>histo</w:delText>
          </w:r>
        </w:del>
        <w:del w:id="191" w:author="Vahidy, Farhaan" w:date="2021-07-23T09:20:00Z">
          <w:r w:rsidR="009F6501" w:rsidDel="003D3C30">
            <w:delText>ry</w:delText>
          </w:r>
        </w:del>
      </w:ins>
      <w:ins w:id="192" w:author="Bako, Abdulaziz T." w:date="2021-07-19T10:12:00Z">
        <w:del w:id="193" w:author="Vahidy, Farhaan" w:date="2021-07-23T09:20:00Z">
          <w:r w:rsidR="009F6501" w:rsidDel="003D3C30">
            <w:delText xml:space="preserve"> </w:delText>
          </w:r>
        </w:del>
        <w:del w:id="194" w:author="Vahidy, Farhaan" w:date="2021-07-23T09:22:00Z">
          <w:r w:rsidR="009F6501" w:rsidDel="003D3C30">
            <w:delText>stroke</w:delText>
          </w:r>
        </w:del>
      </w:ins>
      <w:del w:id="195" w:author="Vahidy, Farhaan" w:date="2021-07-23T09:22:00Z">
        <w:r w:rsidR="00DD7425" w:rsidDel="003D3C30">
          <w:delText xml:space="preserve"> is </w:delText>
        </w:r>
      </w:del>
      <w:r w:rsidR="00DD7425">
        <w:t>8,570,876</w:t>
      </w:r>
      <w:ins w:id="196" w:author="Vahidy, Farhaan" w:date="2021-07-23T09:22:00Z">
        <w:r w:rsidR="003D3C30">
          <w:t xml:space="preserve"> adults </w:t>
        </w:r>
      </w:ins>
      <w:ins w:id="197" w:author="Vahidy, Farhaan" w:date="2021-07-23T09:23:00Z">
        <w:r w:rsidR="003D3C30">
          <w:t>(</w:t>
        </w:r>
      </w:ins>
      <w:ins w:id="198" w:author="Vahidy, Farhaan" w:date="2021-07-23T09:24:00Z">
        <w:r w:rsidR="003D3C30">
          <w:t>≥</w:t>
        </w:r>
      </w:ins>
      <w:ins w:id="199" w:author="Vahidy, Farhaan" w:date="2021-07-23T09:23:00Z">
        <w:r w:rsidR="003D3C30">
          <w:t xml:space="preserve"> 18 years) </w:t>
        </w:r>
      </w:ins>
      <w:ins w:id="200" w:author="Vahidy, Farhaan" w:date="2021-07-23T09:22:00Z">
        <w:r w:rsidR="003D3C30">
          <w:t>with stroke in the US</w:t>
        </w:r>
      </w:ins>
      <w:ins w:id="201" w:author="Vahidy, Farhaan" w:date="2021-07-23T09:21:00Z">
        <w:r w:rsidR="003D3C30">
          <w:t>;</w:t>
        </w:r>
      </w:ins>
      <w:r w:rsidR="00DD7425">
        <w:t xml:space="preserve"> translating into a nationwide prevalence of 3.4%</w:t>
      </w:r>
      <w:r w:rsidR="00582001">
        <w:t xml:space="preserve"> </w:t>
      </w:r>
      <w:del w:id="202" w:author="Vahidy, Farhaan" w:date="2021-07-23T09:22:00Z">
        <w:r w:rsidR="00582001" w:rsidDel="003D3C30">
          <w:delText>among US adults</w:delText>
        </w:r>
        <w:r w:rsidR="005F61E8" w:rsidDel="003D3C30">
          <w:delText xml:space="preserve"> </w:delText>
        </w:r>
      </w:del>
      <w:r w:rsidR="005F61E8">
        <w:t>(</w:t>
      </w:r>
      <w:del w:id="203" w:author="Vahidy, Farhaan" w:date="2021-07-23T09:23:00Z">
        <w:r w:rsidR="005F61E8" w:rsidDel="003D3C30">
          <w:delText xml:space="preserve">and </w:delText>
        </w:r>
      </w:del>
      <w:r w:rsidR="005F61E8">
        <w:t>7.9% among</w:t>
      </w:r>
      <w:del w:id="204" w:author="Vahidy, Farhaan" w:date="2021-07-23T09:23:00Z">
        <w:r w:rsidR="005F61E8" w:rsidDel="003D3C30">
          <w:delText xml:space="preserve"> those</w:delText>
        </w:r>
      </w:del>
      <w:r w:rsidR="005F61E8">
        <w:t xml:space="preserve"> ≥ 65 years). </w:t>
      </w:r>
      <w:del w:id="205" w:author="Bako, Abdulaziz T." w:date="2021-07-19T10:14:00Z">
        <w:r w:rsidR="005F61E8" w:rsidDel="009F6501">
          <w:delText xml:space="preserve">Among </w:delText>
        </w:r>
      </w:del>
      <w:del w:id="206" w:author="Bako, Abdulaziz T." w:date="2021-07-19T10:13:00Z">
        <w:r w:rsidR="005F61E8" w:rsidDel="009F6501">
          <w:delText>all stroke individuals</w:delText>
        </w:r>
      </w:del>
      <w:del w:id="207" w:author="Bako, Abdulaziz T." w:date="2021-07-19T10:14:00Z">
        <w:r w:rsidR="005F61E8" w:rsidDel="009F6501">
          <w:delText>,</w:delText>
        </w:r>
      </w:del>
      <w:ins w:id="208" w:author="Vahidy, Farhaan" w:date="2021-07-23T09:24:00Z">
        <w:r w:rsidR="003D3C30">
          <w:t>Overall</w:t>
        </w:r>
      </w:ins>
      <w:ins w:id="209" w:author="Bako, Abdulaziz T." w:date="2021-07-19T10:14:00Z">
        <w:del w:id="210" w:author="Vahidy, Farhaan" w:date="2021-07-23T09:24:00Z">
          <w:r w:rsidR="009F6501" w:rsidDel="003D3C30">
            <w:delText>Approximately</w:delText>
          </w:r>
        </w:del>
      </w:ins>
      <w:ins w:id="211" w:author="Bako, Abdulaziz T." w:date="2021-07-19T10:15:00Z">
        <w:r w:rsidR="009F6501">
          <w:t>,</w:t>
        </w:r>
      </w:ins>
      <w:r w:rsidR="005F61E8">
        <w:t xml:space="preserve"> 94.4%</w:t>
      </w:r>
      <w:ins w:id="212" w:author="Bako, Abdulaziz T." w:date="2021-07-19T10:14:00Z">
        <w:r w:rsidR="009F6501">
          <w:t xml:space="preserve"> </w:t>
        </w:r>
        <w:del w:id="213" w:author="Vahidy, Farhaan" w:date="2021-07-23T09:24:00Z">
          <w:r w:rsidR="009F6501" w:rsidDel="003D3C30">
            <w:delText>of our st</w:delText>
          </w:r>
        </w:del>
      </w:ins>
      <w:ins w:id="214" w:author="Bako, Abdulaziz T." w:date="2021-07-19T10:15:00Z">
        <w:del w:id="215" w:author="Vahidy, Farhaan" w:date="2021-07-23T09:24:00Z">
          <w:r w:rsidR="009F6501" w:rsidDel="003D3C30">
            <w:delText xml:space="preserve">udy participants </w:delText>
          </w:r>
        </w:del>
      </w:ins>
      <w:del w:id="216" w:author="Bako, Abdulaziz T." w:date="2021-07-19T10:15:00Z">
        <w:r w:rsidR="005F61E8" w:rsidDel="009F6501">
          <w:delText xml:space="preserve"> </w:delText>
        </w:r>
      </w:del>
      <w:r w:rsidR="005F61E8">
        <w:t>had at least one</w:t>
      </w:r>
      <w:ins w:id="217" w:author="Bako, Abdulaziz T." w:date="2021-07-19T10:15:00Z">
        <w:r w:rsidR="009F6501">
          <w:t xml:space="preserve"> </w:t>
        </w:r>
      </w:ins>
      <w:ins w:id="218" w:author="Vahidy, Farhaan" w:date="2021-07-23T09:24:00Z">
        <w:r w:rsidR="003D3C30">
          <w:t xml:space="preserve">MS </w:t>
        </w:r>
      </w:ins>
      <w:ins w:id="219" w:author="Bako, Abdulaziz T." w:date="2021-07-19T10:15:00Z">
        <w:r w:rsidR="009F6501">
          <w:t>feature</w:t>
        </w:r>
        <w:del w:id="220" w:author="Vahidy, Farhaan" w:date="2021-07-23T09:24:00Z">
          <w:r w:rsidR="009F6501" w:rsidDel="003D3C30">
            <w:delText xml:space="preserve"> of </w:delText>
          </w:r>
        </w:del>
      </w:ins>
      <w:del w:id="221" w:author="Bako, Abdulaziz T." w:date="2021-07-19T10:16:00Z">
        <w:r w:rsidR="005F61E8" w:rsidDel="009F6501">
          <w:delText xml:space="preserve"> </w:delText>
        </w:r>
      </w:del>
      <w:del w:id="222" w:author="Vahidy, Farhaan" w:date="2021-07-23T09:24:00Z">
        <w:r w:rsidR="005F61E8" w:rsidDel="003D3C30">
          <w:delText>MS</w:delText>
        </w:r>
      </w:del>
      <w:ins w:id="223" w:author="Vahidy, Farhaan" w:date="2021-07-23T09:25:00Z">
        <w:r w:rsidR="003D3C30">
          <w:t>;</w:t>
        </w:r>
      </w:ins>
      <w:ins w:id="224" w:author="Bako, Abdulaziz T." w:date="2021-07-19T10:15:00Z">
        <w:del w:id="225" w:author="Vahidy, Farhaan" w:date="2021-07-23T09:25:00Z">
          <w:r w:rsidR="009F6501" w:rsidDel="003D3C30">
            <w:delText>,</w:delText>
          </w:r>
        </w:del>
        <w:del w:id="226" w:author="Vahidy, Farhaan" w:date="2021-07-23T09:24:00Z">
          <w:r w:rsidR="009F6501" w:rsidDel="003D3C30">
            <w:delText xml:space="preserve"> whereas</w:delText>
          </w:r>
        </w:del>
        <w:r w:rsidR="009F6501">
          <w:t xml:space="preserve"> </w:t>
        </w:r>
      </w:ins>
      <w:del w:id="227" w:author="Bako, Abdulaziz T." w:date="2021-07-19T10:15:00Z">
        <w:r w:rsidR="005F61E8" w:rsidDel="009F6501">
          <w:delText xml:space="preserve"> condition with </w:delText>
        </w:r>
      </w:del>
      <w:r w:rsidR="005F61E8">
        <w:t xml:space="preserve">77.4% </w:t>
      </w:r>
      <w:ins w:id="228" w:author="Bako, Abdulaziz T." w:date="2021-07-19T10:16:00Z">
        <w:del w:id="229" w:author="Vahidy, Farhaan" w:date="2021-07-23T09:25:00Z">
          <w:r w:rsidR="009F6501" w:rsidDel="003D3C30">
            <w:delText xml:space="preserve">had at least two MS features, </w:delText>
          </w:r>
        </w:del>
      </w:ins>
      <w:ins w:id="230" w:author="Vahidy, Farhaan" w:date="2021-07-23T09:25:00Z">
        <w:r w:rsidR="003D3C30">
          <w:t>had</w:t>
        </w:r>
      </w:ins>
      <w:del w:id="231" w:author="Vahidy, Farhaan" w:date="2021-07-23T09:25:00Z">
        <w:r w:rsidR="005F61E8" w:rsidDel="003D3C30">
          <w:delText>classified as</w:delText>
        </w:r>
      </w:del>
      <w:r w:rsidR="005F61E8">
        <w:t xml:space="preserve"> HMS. </w:t>
      </w:r>
      <w:r w:rsidR="00352EE1">
        <w:t>Advanced age, male sex, non-Hispanic Black (NHB) race and residence in stroke belt region w</w:t>
      </w:r>
      <w:ins w:id="232" w:author="Bako, Abdulaziz T." w:date="2021-07-19T10:16:00Z">
        <w:r w:rsidR="009F6501">
          <w:t>ere</w:t>
        </w:r>
      </w:ins>
      <w:del w:id="233" w:author="Bako, Abdulaziz T." w:date="2021-07-19T10:16:00Z">
        <w:r w:rsidR="00352EE1" w:rsidDel="009F6501">
          <w:delText>as</w:delText>
        </w:r>
      </w:del>
      <w:r w:rsidR="00352EE1">
        <w:t xml:space="preserve"> associated with HMS</w:t>
      </w:r>
      <w:del w:id="234" w:author="Vahidy, Farhaan" w:date="2021-07-23T09:25:00Z">
        <w:r w:rsidR="00352EE1" w:rsidDel="003D3C30">
          <w:delText xml:space="preserve"> in our univariable analyses</w:delText>
        </w:r>
      </w:del>
      <w:ins w:id="235" w:author="Bako, Abdulaziz T." w:date="2021-07-19T10:19:00Z">
        <w:r w:rsidR="009F6501">
          <w:t xml:space="preserve">. </w:t>
        </w:r>
        <w:del w:id="236" w:author="Vahidy, Farhaan" w:date="2021-07-23T09:26:00Z">
          <w:r w:rsidR="009F6501" w:rsidDel="003D3C30">
            <w:delText>However</w:delText>
          </w:r>
        </w:del>
        <w:del w:id="237" w:author="Vahidy, Farhaan" w:date="2021-07-23T09:25:00Z">
          <w:r w:rsidR="009F6501" w:rsidDel="003D3C30">
            <w:delText>,</w:delText>
          </w:r>
        </w:del>
      </w:ins>
      <w:del w:id="238" w:author="Bako, Abdulaziz T." w:date="2021-07-19T10:18:00Z">
        <w:r w:rsidR="00352EE1" w:rsidDel="009F6501">
          <w:delText xml:space="preserve">. </w:delText>
        </w:r>
        <w:r w:rsidR="00334C4F" w:rsidDel="009F6501">
          <w:delText>W</w:delText>
        </w:r>
      </w:del>
      <w:del w:id="239" w:author="Bako, Abdulaziz T." w:date="2021-07-19T10:19:00Z">
        <w:r w:rsidR="00334C4F" w:rsidDel="009F6501">
          <w:delText>hereas</w:delText>
        </w:r>
      </w:del>
      <w:del w:id="240" w:author="Vahidy, Farhaan" w:date="2021-07-23T09:25:00Z">
        <w:r w:rsidR="00334C4F" w:rsidDel="003D3C30">
          <w:delText xml:space="preserve"> </w:delText>
        </w:r>
      </w:del>
      <w:del w:id="241" w:author="Bako, Abdulaziz T." w:date="2021-07-19T10:19:00Z">
        <w:r w:rsidR="00334C4F" w:rsidDel="009F6501">
          <w:delText>a lower proportion of stroke individuals with</w:delText>
        </w:r>
        <w:r w:rsidR="00352EE1" w:rsidDel="009F6501">
          <w:delText xml:space="preserve"> high</w:delText>
        </w:r>
      </w:del>
      <w:ins w:id="242" w:author="Vahidy, Farhaan" w:date="2021-07-23T09:26:00Z">
        <w:r w:rsidR="003D3C30">
          <w:t>P</w:t>
        </w:r>
      </w:ins>
      <w:ins w:id="243" w:author="Bako, Abdulaziz T." w:date="2021-07-19T10:19:00Z">
        <w:del w:id="244" w:author="Vahidy, Farhaan" w:date="2021-07-23T09:26:00Z">
          <w:r w:rsidR="009F6501" w:rsidDel="003D3C30">
            <w:delText>p</w:delText>
          </w:r>
        </w:del>
        <w:r w:rsidR="009F6501">
          <w:t>articipants with hi</w:t>
        </w:r>
      </w:ins>
      <w:ins w:id="245" w:author="Bako, Abdulaziz T." w:date="2021-07-19T10:20:00Z">
        <w:r w:rsidR="009F6501">
          <w:t>gh</w:t>
        </w:r>
      </w:ins>
      <w:r w:rsidR="00352EE1">
        <w:t xml:space="preserve"> income (≥ $75,000) </w:t>
      </w:r>
      <w:r w:rsidR="00334C4F">
        <w:t xml:space="preserve">and </w:t>
      </w:r>
      <w:del w:id="246" w:author="Bako, Abdulaziz T." w:date="2021-07-19T10:20:00Z">
        <w:r w:rsidR="00334C4F" w:rsidDel="009F6501">
          <w:delText xml:space="preserve">with </w:delText>
        </w:r>
      </w:del>
      <w:r w:rsidR="00334C4F">
        <w:t>health insurance coverage</w:t>
      </w:r>
      <w:ins w:id="247" w:author="Bako, Abdulaziz T." w:date="2021-07-19T10:20:00Z">
        <w:r w:rsidR="009F6501">
          <w:t xml:space="preserve"> were less likely to</w:t>
        </w:r>
      </w:ins>
      <w:r w:rsidR="00334C4F">
        <w:t xml:space="preserve"> </w:t>
      </w:r>
      <w:ins w:id="248" w:author="Vahidy, Farhaan" w:date="2021-07-23T09:26:00Z">
        <w:r w:rsidR="003D3C30">
          <w:t>have</w:t>
        </w:r>
      </w:ins>
      <w:del w:id="249" w:author="Vahidy, Farhaan" w:date="2021-07-23T09:26:00Z">
        <w:r w:rsidR="00334C4F" w:rsidDel="003D3C30">
          <w:delText>belong</w:delText>
        </w:r>
      </w:del>
      <w:del w:id="250" w:author="Bako, Abdulaziz T." w:date="2021-07-19T10:20:00Z">
        <w:r w:rsidR="00334C4F" w:rsidDel="009F6501">
          <w:delText>ed</w:delText>
        </w:r>
      </w:del>
      <w:del w:id="251" w:author="Vahidy, Farhaan" w:date="2021-07-23T09:26:00Z">
        <w:r w:rsidR="00334C4F" w:rsidDel="003D3C30">
          <w:delText xml:space="preserve"> to the</w:delText>
        </w:r>
      </w:del>
      <w:r w:rsidR="00334C4F">
        <w:t xml:space="preserve"> HMS</w:t>
      </w:r>
      <w:del w:id="252" w:author="Vahidy, Farhaan" w:date="2021-07-23T09:26:00Z">
        <w:r w:rsidR="00334C4F" w:rsidDel="003D3C30">
          <w:delText xml:space="preserve"> category</w:delText>
        </w:r>
      </w:del>
      <w:r w:rsidR="00334C4F">
        <w:t>.</w:t>
      </w:r>
      <w:ins w:id="253" w:author="Bako, Abdulaziz T." w:date="2021-07-19T10:51:00Z">
        <w:r w:rsidR="00A03D23">
          <w:t xml:space="preserve"> </w:t>
        </w:r>
      </w:ins>
      <w:moveToRangeStart w:id="254" w:author="Bako, Abdulaziz T." w:date="2021-07-19T10:51:00Z" w:name="move77584313"/>
      <w:moveTo w:id="255" w:author="Bako, Abdulaziz T." w:date="2021-07-19T10:51:00Z">
        <w:del w:id="256" w:author="Vahidy, Farhaan" w:date="2021-07-23T09:42:00Z">
          <w:r w:rsidR="00A03D23" w:rsidDel="009978C7">
            <w:delText>Figure 1 provides graphic representation</w:delText>
          </w:r>
        </w:del>
      </w:moveTo>
      <w:ins w:id="257" w:author="Bako, Abdulaziz T." w:date="2021-07-19T10:55:00Z">
        <w:del w:id="258" w:author="Vahidy, Farhaan" w:date="2021-07-23T09:42:00Z">
          <w:r w:rsidR="0057556B" w:rsidDel="009978C7">
            <w:delText xml:space="preserve">presents the aOR and 95% CI for </w:delText>
          </w:r>
        </w:del>
      </w:ins>
      <w:ins w:id="259" w:author="Bako, Abdulaziz T." w:date="2021-07-19T10:56:00Z">
        <w:del w:id="260" w:author="Vahidy, Farhaan" w:date="2021-07-23T09:42:00Z">
          <w:r w:rsidR="0057556B" w:rsidDel="009978C7">
            <w:delText xml:space="preserve">the independent </w:delText>
          </w:r>
        </w:del>
      </w:ins>
      <w:ins w:id="261" w:author="Bako, Abdulaziz T." w:date="2021-07-19T10:57:00Z">
        <w:del w:id="262" w:author="Vahidy, Farhaan" w:date="2021-07-23T09:42:00Z">
          <w:r w:rsidR="0057556B" w:rsidDel="009978C7">
            <w:delText>association</w:delText>
          </w:r>
        </w:del>
      </w:ins>
      <w:ins w:id="263" w:author="Bako, Abdulaziz T." w:date="2021-07-19T10:56:00Z">
        <w:del w:id="264" w:author="Vahidy, Farhaan" w:date="2021-07-23T09:42:00Z">
          <w:r w:rsidR="0057556B" w:rsidDel="009978C7">
            <w:delText xml:space="preserve"> between various</w:delText>
          </w:r>
        </w:del>
      </w:ins>
      <w:moveTo w:id="265" w:author="Bako, Abdulaziz T." w:date="2021-07-19T10:51:00Z">
        <w:del w:id="266" w:author="Vahidy, Farhaan" w:date="2021-07-23T09:42:00Z">
          <w:r w:rsidR="00A03D23" w:rsidDel="009978C7">
            <w:delText xml:space="preserve"> of socio-demographic factors associated with</w:delText>
          </w:r>
        </w:del>
      </w:moveTo>
      <w:ins w:id="267" w:author="Bako, Abdulaziz T." w:date="2021-07-19T10:56:00Z">
        <w:del w:id="268" w:author="Vahidy, Farhaan" w:date="2021-07-23T09:42:00Z">
          <w:r w:rsidR="0057556B" w:rsidDel="009978C7">
            <w:delText>and</w:delText>
          </w:r>
        </w:del>
      </w:ins>
      <w:moveTo w:id="269" w:author="Bako, Abdulaziz T." w:date="2021-07-19T10:51:00Z">
        <w:del w:id="270" w:author="Vahidy, Farhaan" w:date="2021-07-23T09:42:00Z">
          <w:r w:rsidR="00A03D23" w:rsidDel="009978C7">
            <w:delText xml:space="preserve"> HMS among stroke individuals based on our model. </w:delText>
          </w:r>
        </w:del>
      </w:moveTo>
      <w:moveToRangeEnd w:id="254"/>
      <w:del w:id="271" w:author="Vahidy, Farhaan" w:date="2021-07-23T09:42:00Z">
        <w:r w:rsidR="00334C4F" w:rsidDel="009978C7">
          <w:delText xml:space="preserve"> </w:delText>
        </w:r>
      </w:del>
      <w:commentRangeStart w:id="272"/>
      <w:del w:id="273" w:author="Bako, Abdulaziz T." w:date="2021-07-19T10:57:00Z">
        <w:r w:rsidR="00FA6F2C" w:rsidDel="0057556B">
          <w:delText>In our fully adjusted multivariable logistic regression model</w:delText>
        </w:r>
      </w:del>
      <w:del w:id="274" w:author="Bako, Abdulaziz T." w:date="2021-07-19T10:21:00Z">
        <w:r w:rsidR="00FA6F2C" w:rsidDel="009F6501">
          <w:delText xml:space="preserve"> </w:delText>
        </w:r>
      </w:del>
      <w:del w:id="275" w:author="Bako, Abdulaziz T." w:date="2021-07-19T10:30:00Z">
        <w:r w:rsidR="00FA6F2C" w:rsidDel="00C11E5D">
          <w:delText>advanced age</w:delText>
        </w:r>
      </w:del>
      <w:ins w:id="276" w:author="Bako, Abdulaziz T." w:date="2021-07-19T10:57:00Z">
        <w:del w:id="277" w:author="Vahidy, Farhaan" w:date="2021-07-23T09:27:00Z">
          <w:r w:rsidR="0057556B" w:rsidDel="00AA380E">
            <w:delText>O</w:delText>
          </w:r>
        </w:del>
      </w:ins>
      <w:ins w:id="278" w:author="Bako, Abdulaziz T." w:date="2021-07-19T10:30:00Z">
        <w:del w:id="279" w:author="Vahidy, Farhaan" w:date="2021-07-23T09:27:00Z">
          <w:r w:rsidR="00C11E5D" w:rsidDel="00AA380E">
            <w:delText>lder adults</w:delText>
          </w:r>
        </w:del>
      </w:ins>
      <w:ins w:id="280" w:author="Bako, Abdulaziz T." w:date="2021-07-19T10:28:00Z">
        <w:del w:id="281" w:author="Vahidy, Farhaan" w:date="2021-07-23T09:27:00Z">
          <w:r w:rsidR="00C11E5D" w:rsidDel="00AA380E">
            <w:delText xml:space="preserve"> (&gt;= 65 years)</w:delText>
          </w:r>
        </w:del>
      </w:ins>
      <w:del w:id="282" w:author="Vahidy, Farhaan" w:date="2021-07-23T09:27:00Z">
        <w:r w:rsidR="00FA6F2C" w:rsidDel="00AA380E">
          <w:delText xml:space="preserve"> continued to demonstrate</w:delText>
        </w:r>
      </w:del>
      <w:ins w:id="283" w:author="Bako, Abdulaziz T." w:date="2021-07-19T10:30:00Z">
        <w:del w:id="284" w:author="Vahidy, Farhaan" w:date="2021-07-23T09:27:00Z">
          <w:r w:rsidR="00C11E5D" w:rsidDel="00AA380E">
            <w:delText>were</w:delText>
          </w:r>
        </w:del>
      </w:ins>
      <w:del w:id="285" w:author="Vahidy, Farhaan" w:date="2021-07-23T09:27:00Z">
        <w:r w:rsidR="00FA6F2C" w:rsidDel="00AA380E">
          <w:delText xml:space="preserve"> statistically significant associat</w:delText>
        </w:r>
      </w:del>
      <w:ins w:id="286" w:author="Bako, Abdulaziz T." w:date="2021-07-19T10:29:00Z">
        <w:del w:id="287" w:author="Vahidy, Farhaan" w:date="2021-07-23T09:27:00Z">
          <w:r w:rsidR="00C11E5D" w:rsidDel="00AA380E">
            <w:delText xml:space="preserve">ed </w:delText>
          </w:r>
        </w:del>
      </w:ins>
      <w:del w:id="288" w:author="Vahidy, Farhaan" w:date="2021-07-23T09:27:00Z">
        <w:r w:rsidR="00FA6F2C" w:rsidDel="00AA380E">
          <w:delText>ion with HMS</w:delText>
        </w:r>
      </w:del>
      <w:ins w:id="289" w:author="Bako, Abdulaziz T." w:date="2021-07-19T10:29:00Z">
        <w:del w:id="290" w:author="Vahidy, Farhaan" w:date="2021-07-23T09:27:00Z">
          <w:r w:rsidR="00C11E5D" w:rsidDel="00AA380E">
            <w:delText xml:space="preserve">, compared to </w:delText>
          </w:r>
        </w:del>
      </w:ins>
      <w:ins w:id="291" w:author="Bako, Abdulaziz T." w:date="2021-07-19T10:30:00Z">
        <w:del w:id="292" w:author="Vahidy, Farhaan" w:date="2021-07-23T09:27:00Z">
          <w:r w:rsidR="00C11E5D" w:rsidDel="00AA380E">
            <w:delText>younger adults</w:delText>
          </w:r>
        </w:del>
      </w:ins>
      <w:del w:id="293" w:author="Vahidy, Farhaan" w:date="2021-07-23T09:27:00Z">
        <w:r w:rsidR="00FA6F2C" w:rsidDel="00AA380E">
          <w:delText xml:space="preserve"> </w:delText>
        </w:r>
      </w:del>
      <w:ins w:id="294" w:author="Bako, Abdulaziz T." w:date="2021-07-19T10:29:00Z">
        <w:del w:id="295" w:author="Vahidy, Farhaan" w:date="2021-07-23T09:27:00Z">
          <w:r w:rsidR="00C11E5D" w:rsidDel="00AA380E">
            <w:delText>(</w:delText>
          </w:r>
        </w:del>
      </w:ins>
      <w:del w:id="296" w:author="Vahidy, Farhaan" w:date="2021-07-23T09:27:00Z">
        <w:r w:rsidR="00FA6F2C" w:rsidDel="00AA380E">
          <w:delText>aOR</w:delText>
        </w:r>
      </w:del>
      <w:ins w:id="297" w:author="Bako, Abdulaziz T." w:date="2021-07-19T10:31:00Z">
        <w:del w:id="298" w:author="Vahidy, Farhaan" w:date="2021-07-23T09:27:00Z">
          <w:r w:rsidR="00D10D80" w:rsidDel="00AA380E">
            <w:delText xml:space="preserve"> [95%</w:delText>
          </w:r>
        </w:del>
      </w:ins>
      <w:del w:id="299" w:author="Vahidy, Farhaan" w:date="2021-07-23T09:27:00Z">
        <w:r w:rsidR="00FA6F2C" w:rsidDel="00AA380E">
          <w:delText xml:space="preserve"> </w:delText>
        </w:r>
      </w:del>
      <w:ins w:id="300" w:author="Bako, Abdulaziz T." w:date="2021-07-19T10:31:00Z">
        <w:del w:id="301" w:author="Vahidy, Farhaan" w:date="2021-07-23T09:27:00Z">
          <w:r w:rsidR="00D10D80" w:rsidDel="00AA380E">
            <w:delText>[</w:delText>
          </w:r>
        </w:del>
      </w:ins>
      <w:del w:id="302" w:author="Vahidy, Farhaan" w:date="2021-07-23T09:27:00Z">
        <w:r w:rsidR="00FA6F2C" w:rsidDel="00AA380E">
          <w:delText>(CI</w:delText>
        </w:r>
      </w:del>
      <w:ins w:id="303" w:author="Bako, Abdulaziz T." w:date="2021-07-19T10:31:00Z">
        <w:del w:id="304" w:author="Vahidy, Farhaan" w:date="2021-07-23T09:27:00Z">
          <w:r w:rsidR="00D10D80" w:rsidDel="00AA380E">
            <w:delText>]</w:delText>
          </w:r>
        </w:del>
      </w:ins>
      <w:del w:id="305" w:author="Vahidy, Farhaan" w:date="2021-07-23T09:27:00Z">
        <w:r w:rsidR="00FA6F2C" w:rsidDel="00AA380E">
          <w:delText xml:space="preserve">) for 65+ vs. 18 – 24: 12.11 </w:delText>
        </w:r>
      </w:del>
      <w:ins w:id="306" w:author="Bako, Abdulaziz T." w:date="2021-07-19T10:31:00Z">
        <w:del w:id="307" w:author="Vahidy, Farhaan" w:date="2021-07-23T09:27:00Z">
          <w:r w:rsidR="00D10D80" w:rsidDel="00AA380E">
            <w:delText>[</w:delText>
          </w:r>
        </w:del>
      </w:ins>
      <w:del w:id="308" w:author="Vahidy, Farhaan" w:date="2021-07-23T09:27:00Z">
        <w:r w:rsidR="00FA6F2C" w:rsidDel="00AA380E">
          <w:delText>(5.98 – 24.56</w:delText>
        </w:r>
      </w:del>
      <w:ins w:id="309" w:author="Bako, Abdulaziz T." w:date="2021-07-19T10:31:00Z">
        <w:del w:id="310" w:author="Vahidy, Farhaan" w:date="2021-07-23T09:27:00Z">
          <w:r w:rsidR="00D10D80" w:rsidDel="00AA380E">
            <w:delText>]</w:delText>
          </w:r>
        </w:del>
      </w:ins>
      <w:del w:id="311" w:author="Vahidy, Farhaan" w:date="2021-07-23T09:27:00Z">
        <w:r w:rsidR="00FA6F2C" w:rsidDel="00AA380E">
          <w:delText xml:space="preserve">). </w:delText>
        </w:r>
        <w:commentRangeEnd w:id="272"/>
        <w:r w:rsidR="00D10D80" w:rsidDel="00AA380E">
          <w:rPr>
            <w:rStyle w:val="CommentReference"/>
          </w:rPr>
          <w:commentReference w:id="272"/>
        </w:r>
        <w:r w:rsidR="00FA6F2C" w:rsidDel="00AA380E">
          <w:delText xml:space="preserve">Moreover, </w:delText>
        </w:r>
      </w:del>
      <w:ins w:id="312" w:author="Vahidy, Farhaan" w:date="2021-07-23T09:27:00Z">
        <w:r w:rsidR="00AA380E">
          <w:t xml:space="preserve">In </w:t>
        </w:r>
      </w:ins>
      <w:ins w:id="313" w:author="Vahidy, Farhaan" w:date="2021-07-23T09:42:00Z">
        <w:r w:rsidR="009978C7">
          <w:t xml:space="preserve">the fully adjusted model, </w:t>
        </w:r>
      </w:ins>
      <w:ins w:id="314" w:author="Vahidy, Farhaan" w:date="2021-07-23T09:27:00Z">
        <w:r w:rsidR="00AA380E">
          <w:t>advanced age</w:t>
        </w:r>
      </w:ins>
      <w:ins w:id="315" w:author="Vahidy, Farhaan" w:date="2021-07-23T09:28:00Z">
        <w:r w:rsidR="00AA380E">
          <w:t xml:space="preserve">; </w:t>
        </w:r>
      </w:ins>
      <w:ins w:id="316" w:author="Bako, Abdulaziz T." w:date="2021-07-19T10:46:00Z">
        <w:del w:id="317" w:author="Vahidy, Farhaan" w:date="2021-07-23T09:28:00Z">
          <w:r w:rsidR="00A03D23" w:rsidDel="00AA380E">
            <w:delText>compa</w:delText>
          </w:r>
        </w:del>
        <w:del w:id="318" w:author="Vahidy, Farhaan" w:date="2021-07-23T09:27:00Z">
          <w:r w:rsidR="00A03D23" w:rsidDel="00AA380E">
            <w:delText xml:space="preserve">red to </w:delText>
          </w:r>
        </w:del>
      </w:ins>
      <w:ins w:id="319" w:author="Bako, Abdulaziz T." w:date="2021-07-19T10:47:00Z">
        <w:del w:id="320" w:author="Vahidy, Farhaan" w:date="2021-07-23T09:28:00Z">
          <w:r w:rsidR="00A03D23" w:rsidDel="00AA380E">
            <w:delText xml:space="preserve">Non-Hispanic White (NHW), the </w:delText>
          </w:r>
        </w:del>
      </w:ins>
      <w:r w:rsidR="00FA6F2C">
        <w:t xml:space="preserve">Asian American </w:t>
      </w:r>
      <w:ins w:id="321" w:author="Vahidy, Farhaan" w:date="2021-07-23T12:45:00Z">
        <w:r w:rsidR="003C10A3">
          <w:t xml:space="preserve">/ </w:t>
        </w:r>
      </w:ins>
      <w:del w:id="322" w:author="Vahidy, Farhaan" w:date="2021-07-23T12:45:00Z">
        <w:r w:rsidR="00FA6F2C" w:rsidDel="003C10A3">
          <w:delText xml:space="preserve">and </w:delText>
        </w:r>
      </w:del>
      <w:r w:rsidR="00FA6F2C">
        <w:t>Pacific Islander</w:t>
      </w:r>
      <w:ins w:id="323" w:author="Vahidy, Farhaan" w:date="2021-07-23T09:43:00Z">
        <w:r w:rsidR="009978C7">
          <w:t xml:space="preserve"> race</w:t>
        </w:r>
      </w:ins>
      <w:ins w:id="324" w:author="Vahidy, Farhaan" w:date="2021-07-23T12:45:00Z">
        <w:r w:rsidR="003C10A3">
          <w:t xml:space="preserve"> and</w:t>
        </w:r>
      </w:ins>
      <w:ins w:id="325" w:author="Vahidy, Farhaan" w:date="2021-07-23T09:44:00Z">
        <w:r w:rsidR="009978C7">
          <w:t xml:space="preserve"> </w:t>
        </w:r>
      </w:ins>
      <w:del w:id="326" w:author="Vahidy, Farhaan" w:date="2021-07-23T09:43:00Z">
        <w:r w:rsidR="00FA6F2C" w:rsidDel="009978C7">
          <w:delText>s (AAPI)</w:delText>
        </w:r>
      </w:del>
      <w:ins w:id="327" w:author="Bako, Abdulaziz T." w:date="2021-07-19T10:47:00Z">
        <w:del w:id="328" w:author="Vahidy, Farhaan" w:date="2021-07-23T09:29:00Z">
          <w:r w:rsidR="00A03D23" w:rsidDel="00AA380E">
            <w:delText xml:space="preserve"> race</w:delText>
          </w:r>
        </w:del>
        <w:del w:id="329" w:author="Vahidy, Farhaan" w:date="2021-07-23T09:43:00Z">
          <w:r w:rsidR="00A03D23" w:rsidDel="009978C7">
            <w:delText xml:space="preserve"> and</w:delText>
          </w:r>
        </w:del>
        <w:del w:id="330" w:author="Vahidy, Farhaan" w:date="2021-07-23T12:45:00Z">
          <w:r w:rsidR="00A03D23" w:rsidDel="003C10A3">
            <w:delText xml:space="preserve"> </w:delText>
          </w:r>
        </w:del>
      </w:ins>
      <w:del w:id="331" w:author="Bako, Abdulaziz T." w:date="2021-07-19T10:47:00Z">
        <w:r w:rsidR="00FA6F2C" w:rsidDel="00A03D23">
          <w:delText xml:space="preserve"> vs. </w:delText>
        </w:r>
      </w:del>
      <w:del w:id="332" w:author="Bako, Abdulaziz T." w:date="2021-07-19T10:46:00Z">
        <w:r w:rsidR="00FA6F2C" w:rsidDel="00A03D23">
          <w:delText xml:space="preserve">Non-Hispanic White (NHW) </w:delText>
        </w:r>
      </w:del>
      <w:del w:id="333" w:author="Bako, Abdulaziz T." w:date="2021-07-19T10:47:00Z">
        <w:r w:rsidR="00FA6F2C" w:rsidDel="00A03D23">
          <w:delText xml:space="preserve">and </w:delText>
        </w:r>
      </w:del>
      <w:r w:rsidR="00FA6F2C">
        <w:t>Hispanic</w:t>
      </w:r>
      <w:ins w:id="334" w:author="Vahidy, Farhaan" w:date="2021-07-23T09:43:00Z">
        <w:r w:rsidR="009978C7">
          <w:t xml:space="preserve"> ethnicity</w:t>
        </w:r>
      </w:ins>
      <w:ins w:id="335" w:author="Vahidy, Farhaan" w:date="2021-07-23T12:45:00Z">
        <w:r w:rsidR="003C10A3">
          <w:t xml:space="preserve"> (vs. Non-Hispanic White)</w:t>
        </w:r>
      </w:ins>
      <w:ins w:id="336" w:author="Vahidy, Farhaan" w:date="2021-07-23T09:43:00Z">
        <w:r w:rsidR="009978C7">
          <w:t xml:space="preserve"> and</w:t>
        </w:r>
      </w:ins>
      <w:ins w:id="337" w:author="Bako, Abdulaziz T." w:date="2021-07-19T10:47:00Z">
        <w:del w:id="338" w:author="Vahidy, Farhaan" w:date="2021-07-23T09:29:00Z">
          <w:r w:rsidR="00A03D23" w:rsidDel="00AA380E">
            <w:delText xml:space="preserve"> ethnicity</w:delText>
          </w:r>
        </w:del>
        <w:r w:rsidR="00A03D23">
          <w:t xml:space="preserve"> </w:t>
        </w:r>
      </w:ins>
      <w:ins w:id="339" w:author="Vahidy, Farhaan" w:date="2021-07-23T09:43:00Z">
        <w:r w:rsidR="009978C7">
          <w:t>r</w:t>
        </w:r>
      </w:ins>
      <w:ins w:id="340" w:author="Bako, Abdulaziz T." w:date="2021-07-19T10:47:00Z">
        <w:del w:id="341" w:author="Vahidy, Farhaan" w:date="2021-07-23T09:29:00Z">
          <w:r w:rsidR="00A03D23" w:rsidDel="00AA380E">
            <w:delText xml:space="preserve">were associated with </w:delText>
          </w:r>
        </w:del>
      </w:ins>
      <w:del w:id="342" w:author="Vahidy, Farhaan" w:date="2021-07-23T09:29:00Z">
        <w:r w:rsidR="00FA6F2C" w:rsidDel="00AA380E">
          <w:delText xml:space="preserve"> vs. NHW demonstrated significantly higher</w:delText>
        </w:r>
      </w:del>
      <w:del w:id="343" w:author="Vahidy, Farhaan" w:date="2021-07-23T09:43:00Z">
        <w:r w:rsidR="00FA6F2C" w:rsidDel="009978C7">
          <w:delText xml:space="preserve"> likelihood of HMS</w:delText>
        </w:r>
      </w:del>
      <w:ins w:id="344" w:author="Bako, Abdulaziz T." w:date="2021-07-19T10:48:00Z">
        <w:del w:id="345" w:author="Vahidy, Farhaan" w:date="2021-07-23T09:43:00Z">
          <w:r w:rsidR="00A03D23" w:rsidDel="009978C7">
            <w:delText xml:space="preserve"> (</w:delText>
          </w:r>
        </w:del>
      </w:ins>
      <w:del w:id="346" w:author="Vahidy, Farhaan" w:date="2021-07-23T09:43:00Z">
        <w:r w:rsidR="00494915" w:rsidDel="009978C7">
          <w:delText>,</w:delText>
        </w:r>
        <w:r w:rsidR="00FA6F2C" w:rsidDel="009978C7">
          <w:delText xml:space="preserve"> aOR </w:delText>
        </w:r>
      </w:del>
      <w:ins w:id="347" w:author="Bako, Abdulaziz T." w:date="2021-07-19T10:48:00Z">
        <w:del w:id="348" w:author="Vahidy, Farhaan" w:date="2021-07-23T09:43:00Z">
          <w:r w:rsidR="00A03D23" w:rsidDel="009978C7">
            <w:delText xml:space="preserve">[95% </w:delText>
          </w:r>
        </w:del>
      </w:ins>
      <w:del w:id="349" w:author="Vahidy, Farhaan" w:date="2021-07-23T09:43:00Z">
        <w:r w:rsidR="00FA6F2C" w:rsidDel="009978C7">
          <w:delText>(CI</w:delText>
        </w:r>
      </w:del>
      <w:ins w:id="350" w:author="Bako, Abdulaziz T." w:date="2021-07-19T10:48:00Z">
        <w:del w:id="351" w:author="Vahidy, Farhaan" w:date="2021-07-23T09:43:00Z">
          <w:r w:rsidR="00A03D23" w:rsidDel="009978C7">
            <w:delText xml:space="preserve">]: </w:delText>
          </w:r>
        </w:del>
      </w:ins>
      <w:del w:id="352" w:author="Vahidy, Farhaan" w:date="2021-07-23T09:43:00Z">
        <w:r w:rsidR="00FA6F2C" w:rsidDel="009978C7">
          <w:delText>) AAPI</w:delText>
        </w:r>
      </w:del>
      <w:ins w:id="353" w:author="Bako, Abdulaziz T." w:date="2021-07-19T10:49:00Z">
        <w:del w:id="354" w:author="Vahidy, Farhaan" w:date="2021-07-23T09:43:00Z">
          <w:r w:rsidR="00A03D23" w:rsidDel="009978C7">
            <w:delText xml:space="preserve"> -</w:delText>
          </w:r>
        </w:del>
      </w:ins>
      <w:del w:id="355" w:author="Vahidy, Farhaan" w:date="2021-07-23T09:43:00Z">
        <w:r w:rsidR="00FA6F2C" w:rsidDel="009978C7">
          <w:delText xml:space="preserve"> </w:delText>
        </w:r>
      </w:del>
      <w:ins w:id="356" w:author="Bako, Abdulaziz T." w:date="2021-07-19T10:48:00Z">
        <w:del w:id="357" w:author="Vahidy, Farhaan" w:date="2021-07-23T09:43:00Z">
          <w:r w:rsidR="00A03D23" w:rsidDel="009978C7">
            <w:delText xml:space="preserve"> </w:delText>
          </w:r>
        </w:del>
      </w:ins>
      <w:del w:id="358" w:author="Vahidy, Farhaan" w:date="2021-07-23T09:43:00Z">
        <w:r w:rsidR="00FA6F2C" w:rsidDel="009978C7">
          <w:delText xml:space="preserve">vs. NHW: 3.38 </w:delText>
        </w:r>
      </w:del>
      <w:ins w:id="359" w:author="Bako, Abdulaziz T." w:date="2021-07-19T10:49:00Z">
        <w:del w:id="360" w:author="Vahidy, Farhaan" w:date="2021-07-23T09:43:00Z">
          <w:r w:rsidR="00A03D23" w:rsidDel="009978C7">
            <w:delText>[</w:delText>
          </w:r>
        </w:del>
      </w:ins>
      <w:del w:id="361" w:author="Vahidy, Farhaan" w:date="2021-07-23T09:43:00Z">
        <w:r w:rsidR="00FA6F2C" w:rsidDel="009978C7">
          <w:delText>(1.47 – 7.74</w:delText>
        </w:r>
      </w:del>
      <w:ins w:id="362" w:author="Bako, Abdulaziz T." w:date="2021-07-19T10:49:00Z">
        <w:del w:id="363" w:author="Vahidy, Farhaan" w:date="2021-07-23T09:43:00Z">
          <w:r w:rsidR="00A03D23" w:rsidDel="009978C7">
            <w:delText>]</w:delText>
          </w:r>
        </w:del>
      </w:ins>
      <w:del w:id="364" w:author="Vahidy, Farhaan" w:date="2021-07-23T09:43:00Z">
        <w:r w:rsidR="00FA6F2C" w:rsidDel="009978C7">
          <w:delText xml:space="preserve">) and Hispanic </w:delText>
        </w:r>
      </w:del>
      <w:ins w:id="365" w:author="Bako, Abdulaziz T." w:date="2021-07-19T10:49:00Z">
        <w:del w:id="366" w:author="Vahidy, Farhaan" w:date="2021-07-23T09:43:00Z">
          <w:r w:rsidR="00A03D23" w:rsidDel="009978C7">
            <w:delText xml:space="preserve">- </w:delText>
          </w:r>
        </w:del>
      </w:ins>
      <w:del w:id="367" w:author="Vahidy, Farhaan" w:date="2021-07-23T09:43:00Z">
        <w:r w:rsidR="00FA6F2C" w:rsidDel="009978C7">
          <w:delText xml:space="preserve">vs. NHW: 2.41 </w:delText>
        </w:r>
      </w:del>
      <w:ins w:id="368" w:author="Bako, Abdulaziz T." w:date="2021-07-19T10:49:00Z">
        <w:del w:id="369" w:author="Vahidy, Farhaan" w:date="2021-07-23T09:43:00Z">
          <w:r w:rsidR="00A03D23" w:rsidDel="009978C7">
            <w:delText>[</w:delText>
          </w:r>
        </w:del>
      </w:ins>
      <w:del w:id="370" w:author="Vahidy, Farhaan" w:date="2021-07-23T09:43:00Z">
        <w:r w:rsidR="00FA6F2C" w:rsidDel="009978C7">
          <w:delText>(1.35 – 4.28</w:delText>
        </w:r>
      </w:del>
      <w:ins w:id="371" w:author="Bako, Abdulaziz T." w:date="2021-07-19T10:49:00Z">
        <w:del w:id="372" w:author="Vahidy, Farhaan" w:date="2021-07-23T09:43:00Z">
          <w:r w:rsidR="00A03D23" w:rsidDel="009978C7">
            <w:delText>]</w:delText>
          </w:r>
        </w:del>
      </w:ins>
      <w:del w:id="373" w:author="Vahidy, Farhaan" w:date="2021-07-23T09:43:00Z">
        <w:r w:rsidR="00FA6F2C" w:rsidDel="009978C7">
          <w:delText xml:space="preserve">). </w:delText>
        </w:r>
      </w:del>
      <w:del w:id="374" w:author="Vahidy, Farhaan" w:date="2021-07-23T09:29:00Z">
        <w:r w:rsidR="00D22E1C" w:rsidDel="00AA380E">
          <w:delText>Finally, r</w:delText>
        </w:r>
      </w:del>
      <w:r w:rsidR="00D22E1C">
        <w:t xml:space="preserve">esidence in the US stroke belt </w:t>
      </w:r>
      <w:del w:id="375" w:author="Vahidy, Farhaan" w:date="2021-07-23T09:30:00Z">
        <w:r w:rsidR="00D22E1C" w:rsidDel="00AA380E">
          <w:delText xml:space="preserve">was </w:delText>
        </w:r>
      </w:del>
      <w:del w:id="376" w:author="Vahidy, Farhaan" w:date="2021-07-23T09:44:00Z">
        <w:r w:rsidR="00D22E1C" w:rsidDel="009978C7">
          <w:delText>also</w:delText>
        </w:r>
      </w:del>
      <w:del w:id="377" w:author="Vahidy, Farhaan" w:date="2021-07-23T09:30:00Z">
        <w:r w:rsidR="00D22E1C" w:rsidDel="00AA380E">
          <w:delText xml:space="preserve"> independently</w:delText>
        </w:r>
      </w:del>
      <w:del w:id="378" w:author="Vahidy, Farhaan" w:date="2021-07-23T09:44:00Z">
        <w:r w:rsidR="00D22E1C" w:rsidDel="009978C7">
          <w:delText xml:space="preserve"> </w:delText>
        </w:r>
      </w:del>
      <w:ins w:id="379" w:author="Vahidy, Farhaan" w:date="2021-07-23T09:30:00Z">
        <w:r w:rsidR="00AA380E">
          <w:t>had</w:t>
        </w:r>
      </w:ins>
      <w:del w:id="380" w:author="Vahidy, Farhaan" w:date="2021-07-23T09:30:00Z">
        <w:r w:rsidR="00D22E1C" w:rsidDel="00AA380E">
          <w:delText>associated with significantly</w:delText>
        </w:r>
      </w:del>
      <w:r w:rsidR="00D22E1C">
        <w:t xml:space="preserve"> higher likelihood of HMS </w:t>
      </w:r>
      <w:ins w:id="381" w:author="Bako, Abdulaziz T." w:date="2021-07-19T10:49:00Z">
        <w:r w:rsidR="00A03D23">
          <w:t>(</w:t>
        </w:r>
      </w:ins>
      <w:ins w:id="382" w:author="Vahidy, Farhaan" w:date="2021-07-23T09:44:00Z">
        <w:r w:rsidR="009978C7">
          <w:t xml:space="preserve">Figure). </w:t>
        </w:r>
      </w:ins>
      <w:del w:id="383" w:author="Vahidy, Farhaan" w:date="2021-07-23T09:44:00Z">
        <w:r w:rsidR="00D22E1C" w:rsidDel="009978C7">
          <w:delText xml:space="preserve">aOR </w:delText>
        </w:r>
      </w:del>
      <w:ins w:id="384" w:author="Bako, Abdulaziz T." w:date="2021-07-19T10:50:00Z">
        <w:del w:id="385" w:author="Vahidy, Farhaan" w:date="2021-07-23T09:44:00Z">
          <w:r w:rsidR="00A03D23" w:rsidDel="009978C7">
            <w:delText xml:space="preserve">[95% </w:delText>
          </w:r>
        </w:del>
      </w:ins>
      <w:del w:id="386" w:author="Vahidy, Farhaan" w:date="2021-07-23T09:44:00Z">
        <w:r w:rsidR="00D22E1C" w:rsidDel="009978C7">
          <w:delText>(CI</w:delText>
        </w:r>
      </w:del>
      <w:ins w:id="387" w:author="Bako, Abdulaziz T." w:date="2021-07-19T10:50:00Z">
        <w:del w:id="388" w:author="Vahidy, Farhaan" w:date="2021-07-23T09:44:00Z">
          <w:r w:rsidR="00A03D23" w:rsidDel="009978C7">
            <w:delText>]</w:delText>
          </w:r>
        </w:del>
      </w:ins>
      <w:del w:id="389" w:author="Vahidy, Farhaan" w:date="2021-07-23T09:44:00Z">
        <w:r w:rsidR="00D22E1C" w:rsidDel="009978C7">
          <w:delText>): 1.45 (</w:delText>
        </w:r>
      </w:del>
      <w:ins w:id="390" w:author="Bako, Abdulaziz T." w:date="2021-07-19T10:50:00Z">
        <w:del w:id="391" w:author="Vahidy, Farhaan" w:date="2021-07-23T09:44:00Z">
          <w:r w:rsidR="00A03D23" w:rsidDel="009978C7">
            <w:delText>[</w:delText>
          </w:r>
        </w:del>
      </w:ins>
      <w:del w:id="392" w:author="Vahidy, Farhaan" w:date="2021-07-23T09:44:00Z">
        <w:r w:rsidR="00D22E1C" w:rsidDel="009978C7">
          <w:delText>1.07 – 1.97</w:delText>
        </w:r>
      </w:del>
      <w:ins w:id="393" w:author="Bako, Abdulaziz T." w:date="2021-07-19T10:50:00Z">
        <w:del w:id="394" w:author="Vahidy, Farhaan" w:date="2021-07-23T09:44:00Z">
          <w:r w:rsidR="00A03D23" w:rsidDel="009978C7">
            <w:delText>]</w:delText>
          </w:r>
        </w:del>
      </w:ins>
      <w:del w:id="395" w:author="Vahidy, Farhaan" w:date="2021-07-23T09:44:00Z">
        <w:r w:rsidR="00D22E1C" w:rsidDel="009978C7">
          <w:delText xml:space="preserve">). </w:delText>
        </w:r>
      </w:del>
      <w:r w:rsidR="000B0CED">
        <w:t>Healthcare utilization patterns</w:t>
      </w:r>
      <w:ins w:id="396" w:author="Vahidy, Farhaan" w:date="2021-07-23T12:48:00Z">
        <w:r w:rsidR="003C10A3">
          <w:t xml:space="preserve"> </w:t>
        </w:r>
      </w:ins>
      <w:del w:id="397" w:author="Vahidy, Farhaan" w:date="2021-07-23T12:48:00Z">
        <w:r w:rsidR="000B0CED" w:rsidDel="003C10A3">
          <w:delText xml:space="preserve">, having healthcare insurance </w:delText>
        </w:r>
      </w:del>
      <w:r w:rsidR="000B0CED">
        <w:t>and sex w</w:t>
      </w:r>
      <w:ins w:id="398" w:author="Vahidy, Farhaan" w:date="2021-07-23T12:48:00Z">
        <w:r w:rsidR="003C10A3">
          <w:t>ere</w:t>
        </w:r>
      </w:ins>
      <w:del w:id="399" w:author="Vahidy, Farhaan" w:date="2021-07-23T12:48:00Z">
        <w:r w:rsidR="000B0CED" w:rsidDel="003C10A3">
          <w:delText>as</w:delText>
        </w:r>
      </w:del>
      <w:r w:rsidR="000B0CED">
        <w:t xml:space="preserve"> not significantly associated with HMS</w:t>
      </w:r>
      <w:del w:id="400" w:author="Vahidy, Farhaan" w:date="2021-07-23T09:31:00Z">
        <w:r w:rsidR="000B0CED" w:rsidDel="00AA380E">
          <w:delText xml:space="preserve"> in our a</w:delText>
        </w:r>
      </w:del>
      <w:del w:id="401" w:author="Vahidy, Farhaan" w:date="2021-07-23T09:30:00Z">
        <w:r w:rsidR="000B0CED" w:rsidDel="00AA380E">
          <w:delText>djusted model</w:delText>
        </w:r>
      </w:del>
      <w:r w:rsidR="000B0CED">
        <w:t xml:space="preserve">. </w:t>
      </w:r>
      <w:moveFromRangeStart w:id="402" w:author="Bako, Abdulaziz T." w:date="2021-07-19T10:51:00Z" w:name="move77584313"/>
      <w:moveFrom w:id="403" w:author="Bako, Abdulaziz T." w:date="2021-07-19T10:51:00Z">
        <w:r w:rsidR="000B0CED" w:rsidDel="00A03D23">
          <w:t>Figure 1 provides graphic representation of socio-demographic factors associated with HMS among stroke individuals based on our model.</w:t>
        </w:r>
      </w:moveFrom>
      <w:moveFromRangeEnd w:id="402"/>
      <w:r w:rsidR="000B0CED">
        <w:t xml:space="preserve"> </w:t>
      </w:r>
      <w:r w:rsidR="002F739B">
        <w:t>Updated</w:t>
      </w:r>
      <w:del w:id="404" w:author="Vahidy, Farhaan" w:date="2021-07-23T09:45:00Z">
        <w:r w:rsidR="002F739B" w:rsidDel="009978C7">
          <w:delText xml:space="preserve"> </w:delText>
        </w:r>
        <w:r w:rsidR="000861A7" w:rsidDel="009978C7">
          <w:delText xml:space="preserve">comparative </w:delText>
        </w:r>
        <w:r w:rsidR="002F739B" w:rsidDel="009978C7">
          <w:delText>analyses</w:delText>
        </w:r>
      </w:del>
      <w:r w:rsidR="002F739B">
        <w:t xml:space="preserve"> </w:t>
      </w:r>
      <w:del w:id="405" w:author="Vahidy, Farhaan" w:date="2021-07-23T09:45:00Z">
        <w:r w:rsidR="002F739B" w:rsidDel="009978C7">
          <w:delText xml:space="preserve">for </w:delText>
        </w:r>
      </w:del>
      <w:r w:rsidR="002F739B">
        <w:t xml:space="preserve">2020 BRFSS data will be presented. </w:t>
      </w:r>
    </w:p>
    <w:p w14:paraId="78819C62" w14:textId="0F06DE78" w:rsidR="006870F2" w:rsidRDefault="006870F2"/>
    <w:p w14:paraId="3E63AAC7" w14:textId="425B3378" w:rsidR="006870F2" w:rsidRDefault="006870F2">
      <w:r w:rsidRPr="00216B4F">
        <w:rPr>
          <w:b/>
          <w:bCs/>
        </w:rPr>
        <w:t xml:space="preserve">Conclusion: </w:t>
      </w:r>
      <w:ins w:id="406" w:author="Bako, Abdulaziz T." w:date="2021-07-19T10:59:00Z">
        <w:del w:id="407" w:author="Vahidy, Farhaan" w:date="2021-07-23T09:54:00Z">
          <w:r w:rsidR="0057556B" w:rsidDel="0042617B">
            <w:delText xml:space="preserve">Adults with history of stroke have high </w:delText>
          </w:r>
        </w:del>
      </w:ins>
      <w:del w:id="408" w:author="Vahidy, Farhaan" w:date="2021-07-23T09:54:00Z">
        <w:r w:rsidR="00315EFE" w:rsidRPr="00315EFE" w:rsidDel="0042617B">
          <w:delText>Updated national stroke prevalence rates are provided. The burden of MS</w:delText>
        </w:r>
      </w:del>
      <w:ins w:id="409" w:author="Bako, Abdulaziz T." w:date="2021-07-19T10:59:00Z">
        <w:del w:id="410" w:author="Vahidy, Farhaan" w:date="2021-07-23T09:54:00Z">
          <w:r w:rsidR="0057556B" w:rsidDel="0042617B">
            <w:delText xml:space="preserve"> with </w:delText>
          </w:r>
        </w:del>
      </w:ins>
      <w:del w:id="411" w:author="Vahidy, Farhaan" w:date="2021-07-23T09:54:00Z">
        <w:r w:rsidR="00315EFE" w:rsidRPr="00315EFE" w:rsidDel="0042617B">
          <w:delText xml:space="preserve"> among stroke </w:delText>
        </w:r>
        <w:r w:rsidR="00B27C53" w:rsidDel="0042617B">
          <w:delText>individuals</w:delText>
        </w:r>
        <w:r w:rsidR="00315EFE" w:rsidRPr="00315EFE" w:rsidDel="0042617B">
          <w:delText xml:space="preserve"> continues to be significantly high</w:delText>
        </w:r>
        <w:r w:rsidR="00315EFE" w:rsidDel="0042617B">
          <w:delText xml:space="preserve"> and seems to disparately affect</w:delText>
        </w:r>
      </w:del>
      <w:ins w:id="412" w:author="Bako, Abdulaziz T." w:date="2021-07-19T11:00:00Z">
        <w:del w:id="413" w:author="Vahidy, Farhaan" w:date="2021-07-23T09:54:00Z">
          <w:r w:rsidR="0057556B" w:rsidDel="0042617B">
            <w:delText xml:space="preserve">the </w:delText>
          </w:r>
        </w:del>
      </w:ins>
      <w:del w:id="414" w:author="Vahidy, Farhaan" w:date="2021-07-23T09:54:00Z">
        <w:r w:rsidR="00315EFE" w:rsidDel="0042617B">
          <w:delText xml:space="preserve"> AAPI and Hispanic population</w:delText>
        </w:r>
      </w:del>
      <w:ins w:id="415" w:author="Bako, Abdulaziz T." w:date="2021-07-19T11:00:00Z">
        <w:del w:id="416" w:author="Vahidy, Farhaan" w:date="2021-07-23T09:54:00Z">
          <w:r w:rsidR="0057556B" w:rsidDel="0042617B">
            <w:delText xml:space="preserve"> and </w:delText>
          </w:r>
        </w:del>
      </w:ins>
      <w:del w:id="417" w:author="Vahidy, Farhaan" w:date="2021-07-23T09:54:00Z">
        <w:r w:rsidR="00315EFE" w:rsidDel="0042617B">
          <w:delText xml:space="preserve"> along stroke belt residents</w:delText>
        </w:r>
      </w:del>
      <w:ins w:id="418" w:author="Bako, Abdulaziz T." w:date="2021-07-19T11:00:00Z">
        <w:del w:id="419" w:author="Vahidy, Farhaan" w:date="2021-07-23T09:54:00Z">
          <w:r w:rsidR="0057556B" w:rsidDel="0042617B">
            <w:delText xml:space="preserve"> at particularly higher risk</w:delText>
          </w:r>
        </w:del>
      </w:ins>
      <w:ins w:id="420" w:author="Vahidy, Farhaan" w:date="2021-07-23T09:54:00Z">
        <w:r w:rsidR="0042617B">
          <w:t>Racial and regional disparities exist in HM</w:t>
        </w:r>
      </w:ins>
      <w:ins w:id="421" w:author="Vahidy, Farhaan" w:date="2021-07-23T09:55:00Z">
        <w:r w:rsidR="0042617B">
          <w:t>S burden among stroke individuals</w:t>
        </w:r>
      </w:ins>
      <w:r w:rsidR="00315EFE">
        <w:t xml:space="preserve">. </w:t>
      </w:r>
      <w:del w:id="422" w:author="Bako, Abdulaziz T." w:date="2021-07-19T11:01:00Z">
        <w:r w:rsidR="00315EFE" w:rsidDel="0057556B">
          <w:delText xml:space="preserve">These analyses are important to identify and target </w:delText>
        </w:r>
      </w:del>
      <w:ins w:id="423" w:author="Bako, Abdulaziz T." w:date="2021-07-19T11:01:00Z">
        <w:del w:id="424" w:author="Vahidy, Farhaan" w:date="2021-07-23T09:57:00Z">
          <w:r w:rsidR="0057556B" w:rsidDel="0042617B">
            <w:delText xml:space="preserve">Identifying </w:delText>
          </w:r>
        </w:del>
      </w:ins>
      <w:del w:id="425" w:author="Vahidy, Farhaan" w:date="2021-07-23T09:57:00Z">
        <w:r w:rsidR="00315EFE" w:rsidDel="0042617B">
          <w:delText>high-risk population sub-groups</w:delText>
        </w:r>
      </w:del>
      <w:ins w:id="426" w:author="Bako, Abdulaziz T." w:date="2021-07-19T11:01:00Z">
        <w:del w:id="427" w:author="Vahidy, Farhaan" w:date="2021-07-23T09:55:00Z">
          <w:r w:rsidR="0057556B" w:rsidDel="0042617B">
            <w:delText xml:space="preserve"> at</w:delText>
          </w:r>
        </w:del>
        <w:del w:id="428" w:author="Vahidy, Farhaan" w:date="2021-07-23T09:57:00Z">
          <w:r w:rsidR="0057556B" w:rsidDel="0042617B">
            <w:delText xml:space="preserve"> </w:delText>
          </w:r>
        </w:del>
        <w:del w:id="429" w:author="Vahidy, Farhaan" w:date="2021-07-23T09:55:00Z">
          <w:r w:rsidR="0057556B" w:rsidDel="0042617B">
            <w:delText xml:space="preserve">higher risk of </w:delText>
          </w:r>
        </w:del>
        <w:del w:id="430" w:author="Vahidy, Farhaan" w:date="2021-07-23T09:57:00Z">
          <w:r w:rsidR="0057556B" w:rsidDel="0042617B">
            <w:delText xml:space="preserve">MS </w:delText>
          </w:r>
        </w:del>
        <w:del w:id="431" w:author="Vahidy, Farhaan" w:date="2021-07-23T09:55:00Z">
          <w:r w:rsidR="0057556B" w:rsidDel="0042617B">
            <w:delText>may</w:delText>
          </w:r>
        </w:del>
      </w:ins>
      <w:ins w:id="432" w:author="Bako, Abdulaziz T." w:date="2021-07-19T11:07:00Z">
        <w:del w:id="433" w:author="Vahidy, Farhaan" w:date="2021-07-23T09:57:00Z">
          <w:r w:rsidR="000470D4" w:rsidDel="0042617B">
            <w:delText xml:space="preserve"> </w:delText>
          </w:r>
        </w:del>
      </w:ins>
      <w:ins w:id="434" w:author="Bako, Abdulaziz T." w:date="2021-07-19T11:08:00Z">
        <w:del w:id="435" w:author="Vahidy, Farhaan" w:date="2021-07-23T09:56:00Z">
          <w:r w:rsidR="000470D4" w:rsidDel="0042617B">
            <w:delText xml:space="preserve">improve </w:delText>
          </w:r>
        </w:del>
      </w:ins>
      <w:ins w:id="436" w:author="Bako, Abdulaziz T." w:date="2021-07-19T11:02:00Z">
        <w:del w:id="437" w:author="Vahidy, Farhaan" w:date="2021-07-23T09:56:00Z">
          <w:r w:rsidR="000470D4" w:rsidDel="0042617B">
            <w:delText xml:space="preserve">stroke </w:delText>
          </w:r>
        </w:del>
      </w:ins>
      <w:ins w:id="438" w:author="Vahidy, Farhaan" w:date="2021-07-23T09:57:00Z">
        <w:r w:rsidR="0042617B">
          <w:t xml:space="preserve">Targeted </w:t>
        </w:r>
      </w:ins>
      <w:ins w:id="439" w:author="Vahidy, Farhaan" w:date="2021-07-23T09:58:00Z">
        <w:r w:rsidR="0042617B">
          <w:t>MS prevention and management measures are needed for high-risk populations</w:t>
        </w:r>
      </w:ins>
      <w:ins w:id="440" w:author="Bako, Abdulaziz T." w:date="2021-07-19T11:02:00Z">
        <w:del w:id="441" w:author="Vahidy, Farhaan" w:date="2021-07-23T09:55:00Z">
          <w:r w:rsidR="000470D4" w:rsidDel="0042617B">
            <w:delText>prevention efforts</w:delText>
          </w:r>
        </w:del>
      </w:ins>
      <w:r w:rsidR="00315EFE">
        <w:t xml:space="preserve">. </w:t>
      </w:r>
    </w:p>
    <w:p w14:paraId="31FDF1FA" w14:textId="7638C0BC" w:rsidR="00F53193" w:rsidRDefault="00F53193"/>
    <w:p w14:paraId="7A46DFFC" w14:textId="637B2B60" w:rsidR="00F53193" w:rsidRDefault="00F53193">
      <w:r>
        <w:t xml:space="preserve">Figure 1: </w:t>
      </w:r>
    </w:p>
    <w:p w14:paraId="6D3DE52C" w14:textId="073BDFD7" w:rsidR="00954AAD" w:rsidRDefault="00954AAD">
      <w:commentRangeStart w:id="44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AEF330" wp14:editId="32D4BD7E">
            <wp:simplePos x="0" y="0"/>
            <wp:positionH relativeFrom="column">
              <wp:posOffset>-201768</wp:posOffset>
            </wp:positionH>
            <wp:positionV relativeFrom="paragraph">
              <wp:posOffset>196215</wp:posOffset>
            </wp:positionV>
            <wp:extent cx="6300470" cy="4582160"/>
            <wp:effectExtent l="0" t="0" r="0" b="2540"/>
            <wp:wrapThrough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442"/>
      <w:r w:rsidR="0057556B">
        <w:rPr>
          <w:rStyle w:val="CommentReference"/>
        </w:rPr>
        <w:commentReference w:id="442"/>
      </w:r>
    </w:p>
    <w:p w14:paraId="2B6C33C5" w14:textId="1BA1D275" w:rsidR="00954AAD" w:rsidRDefault="00954AAD"/>
    <w:p w14:paraId="26E21525" w14:textId="4A51F0DA" w:rsidR="00F53193" w:rsidRDefault="00F53193"/>
    <w:p w14:paraId="4491BA51" w14:textId="77777777" w:rsidR="00F53193" w:rsidRPr="00216B4F" w:rsidRDefault="00F53193"/>
    <w:sectPr w:rsidR="00F53193" w:rsidRPr="00216B4F" w:rsidSect="00C3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72" w:author="Bako, Abdulaziz T." w:date="2021-07-19T10:32:00Z" w:initials="BAT">
    <w:p w14:paraId="4C26EE7C" w14:textId="3E9EBEC2" w:rsidR="00D10D80" w:rsidRDefault="00D10D80">
      <w:pPr>
        <w:pStyle w:val="CommentText"/>
      </w:pPr>
      <w:r>
        <w:rPr>
          <w:rStyle w:val="CommentReference"/>
        </w:rPr>
        <w:annotationRef/>
      </w:r>
      <w:r>
        <w:t>This confidence interval looks wide. Is this due to small proportion of adults aged 18-24 years? Is the aOR for other age categories also statistically significant?</w:t>
      </w:r>
    </w:p>
  </w:comment>
  <w:comment w:id="442" w:author="Bako, Abdulaziz T." w:date="2021-07-19T10:53:00Z" w:initials="BAT">
    <w:p w14:paraId="12463327" w14:textId="0EB6368C" w:rsidR="0057556B" w:rsidRDefault="0057556B">
      <w:pPr>
        <w:pStyle w:val="CommentText"/>
      </w:pPr>
      <w:r>
        <w:rPr>
          <w:rStyle w:val="CommentReference"/>
        </w:rPr>
        <w:annotationRef/>
      </w:r>
      <w:r>
        <w:t>Caption is needed for this figure. Also label the x-axis, you also need to add a tick indicating the reference line is at OR = 1 or explain this in a footnote.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26EE7C" w15:done="0"/>
  <w15:commentEx w15:paraId="124633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9FD340" w16cex:dateUtc="2021-07-19T15:32:00Z"/>
  <w16cex:commentExtensible w16cex:durableId="249FD813" w16cex:dateUtc="2021-07-19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26EE7C" w16cid:durableId="249FD340"/>
  <w16cid:commentId w16cid:paraId="12463327" w16cid:durableId="249FD8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ahidy, Farhaan">
    <w15:presenceInfo w15:providerId="AD" w15:userId="S::fvahidy@houstonmethodist.org::d6044604-bfef-4012-8501-8cd445dce533"/>
  </w15:person>
  <w15:person w15:author="Bako, Abdulaziz T.">
    <w15:presenceInfo w15:providerId="AD" w15:userId="S::atbako@houstonmethodist.org::5abf5756-4b49-419d-bbc5-ca57d20cff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J735F316C737"/>
    <w:docVar w:name="paperpile-doc-name" w:val="Abstract MS Race Stroke.docx"/>
  </w:docVars>
  <w:rsids>
    <w:rsidRoot w:val="006870F2"/>
    <w:rsid w:val="000007D8"/>
    <w:rsid w:val="00016CEC"/>
    <w:rsid w:val="00024DA5"/>
    <w:rsid w:val="0003201D"/>
    <w:rsid w:val="00037A2D"/>
    <w:rsid w:val="00040783"/>
    <w:rsid w:val="00040B83"/>
    <w:rsid w:val="00040F3F"/>
    <w:rsid w:val="000448AD"/>
    <w:rsid w:val="00047075"/>
    <w:rsid w:val="000470D4"/>
    <w:rsid w:val="000535BD"/>
    <w:rsid w:val="0005487B"/>
    <w:rsid w:val="00065A06"/>
    <w:rsid w:val="000861A7"/>
    <w:rsid w:val="000952AC"/>
    <w:rsid w:val="00097A1E"/>
    <w:rsid w:val="000B0CED"/>
    <w:rsid w:val="000C16D4"/>
    <w:rsid w:val="000C6247"/>
    <w:rsid w:val="000C662D"/>
    <w:rsid w:val="000D00AF"/>
    <w:rsid w:val="000D2B30"/>
    <w:rsid w:val="000D61E3"/>
    <w:rsid w:val="000E64A0"/>
    <w:rsid w:val="000F23C9"/>
    <w:rsid w:val="001330AE"/>
    <w:rsid w:val="00134A2F"/>
    <w:rsid w:val="00153F0C"/>
    <w:rsid w:val="001868C7"/>
    <w:rsid w:val="001D6D1B"/>
    <w:rsid w:val="001F3116"/>
    <w:rsid w:val="00216B4F"/>
    <w:rsid w:val="00221661"/>
    <w:rsid w:val="00243A13"/>
    <w:rsid w:val="0025270E"/>
    <w:rsid w:val="0027590D"/>
    <w:rsid w:val="002938AF"/>
    <w:rsid w:val="002A0001"/>
    <w:rsid w:val="002C09C4"/>
    <w:rsid w:val="002D0EA2"/>
    <w:rsid w:val="002D19C1"/>
    <w:rsid w:val="002D6CD7"/>
    <w:rsid w:val="002E2BDA"/>
    <w:rsid w:val="002E417D"/>
    <w:rsid w:val="002F185F"/>
    <w:rsid w:val="002F27A1"/>
    <w:rsid w:val="002F462B"/>
    <w:rsid w:val="002F739B"/>
    <w:rsid w:val="00315EFE"/>
    <w:rsid w:val="00324C01"/>
    <w:rsid w:val="00334C4F"/>
    <w:rsid w:val="00347590"/>
    <w:rsid w:val="00351C09"/>
    <w:rsid w:val="00352EE1"/>
    <w:rsid w:val="003540A1"/>
    <w:rsid w:val="0035674F"/>
    <w:rsid w:val="003604B5"/>
    <w:rsid w:val="00371972"/>
    <w:rsid w:val="003738B8"/>
    <w:rsid w:val="00376664"/>
    <w:rsid w:val="00382ABE"/>
    <w:rsid w:val="003853AC"/>
    <w:rsid w:val="00393B7F"/>
    <w:rsid w:val="00394DFA"/>
    <w:rsid w:val="003959EF"/>
    <w:rsid w:val="003964CF"/>
    <w:rsid w:val="003A4A26"/>
    <w:rsid w:val="003C10A3"/>
    <w:rsid w:val="003C6239"/>
    <w:rsid w:val="003C66FB"/>
    <w:rsid w:val="003D3C30"/>
    <w:rsid w:val="003E4EB9"/>
    <w:rsid w:val="003E4F84"/>
    <w:rsid w:val="003E5D77"/>
    <w:rsid w:val="003F170E"/>
    <w:rsid w:val="003F1839"/>
    <w:rsid w:val="003F4C81"/>
    <w:rsid w:val="004015EE"/>
    <w:rsid w:val="00423D45"/>
    <w:rsid w:val="0042617B"/>
    <w:rsid w:val="00441AFE"/>
    <w:rsid w:val="00446D6B"/>
    <w:rsid w:val="004546A6"/>
    <w:rsid w:val="004745E6"/>
    <w:rsid w:val="00481495"/>
    <w:rsid w:val="00494915"/>
    <w:rsid w:val="004956A1"/>
    <w:rsid w:val="004B6E50"/>
    <w:rsid w:val="004C6D35"/>
    <w:rsid w:val="004C7C3D"/>
    <w:rsid w:val="004E298A"/>
    <w:rsid w:val="00503D68"/>
    <w:rsid w:val="005104A4"/>
    <w:rsid w:val="00511FCD"/>
    <w:rsid w:val="005124CC"/>
    <w:rsid w:val="00516A1E"/>
    <w:rsid w:val="00521A13"/>
    <w:rsid w:val="00537C09"/>
    <w:rsid w:val="005471D8"/>
    <w:rsid w:val="0057556B"/>
    <w:rsid w:val="00582001"/>
    <w:rsid w:val="00592814"/>
    <w:rsid w:val="005A05FD"/>
    <w:rsid w:val="005A075A"/>
    <w:rsid w:val="005B0238"/>
    <w:rsid w:val="005E2BE7"/>
    <w:rsid w:val="005F09CC"/>
    <w:rsid w:val="005F61E8"/>
    <w:rsid w:val="006041DF"/>
    <w:rsid w:val="00605C0F"/>
    <w:rsid w:val="00664E1D"/>
    <w:rsid w:val="00666A95"/>
    <w:rsid w:val="006870F2"/>
    <w:rsid w:val="00695098"/>
    <w:rsid w:val="006A40FB"/>
    <w:rsid w:val="006A59FD"/>
    <w:rsid w:val="006E5606"/>
    <w:rsid w:val="006F2426"/>
    <w:rsid w:val="006F3606"/>
    <w:rsid w:val="0072449E"/>
    <w:rsid w:val="00725DC9"/>
    <w:rsid w:val="0072677E"/>
    <w:rsid w:val="007311C4"/>
    <w:rsid w:val="0074670B"/>
    <w:rsid w:val="00752E33"/>
    <w:rsid w:val="007729AC"/>
    <w:rsid w:val="007A4584"/>
    <w:rsid w:val="007D4054"/>
    <w:rsid w:val="007D5F58"/>
    <w:rsid w:val="00846000"/>
    <w:rsid w:val="00851F88"/>
    <w:rsid w:val="00862FB0"/>
    <w:rsid w:val="00883C8E"/>
    <w:rsid w:val="0089009E"/>
    <w:rsid w:val="00895D6A"/>
    <w:rsid w:val="008C3AF7"/>
    <w:rsid w:val="008F5044"/>
    <w:rsid w:val="0091770B"/>
    <w:rsid w:val="0092074F"/>
    <w:rsid w:val="0092293D"/>
    <w:rsid w:val="00947D6E"/>
    <w:rsid w:val="00954AAD"/>
    <w:rsid w:val="00957A2A"/>
    <w:rsid w:val="00973DB5"/>
    <w:rsid w:val="009978C7"/>
    <w:rsid w:val="009C066C"/>
    <w:rsid w:val="009C65D1"/>
    <w:rsid w:val="009F6501"/>
    <w:rsid w:val="00A03919"/>
    <w:rsid w:val="00A03D23"/>
    <w:rsid w:val="00A073B5"/>
    <w:rsid w:val="00A15294"/>
    <w:rsid w:val="00A2338D"/>
    <w:rsid w:val="00A32E34"/>
    <w:rsid w:val="00A3796A"/>
    <w:rsid w:val="00A57A52"/>
    <w:rsid w:val="00A8105C"/>
    <w:rsid w:val="00A83FEA"/>
    <w:rsid w:val="00A907D7"/>
    <w:rsid w:val="00AA190E"/>
    <w:rsid w:val="00AA380E"/>
    <w:rsid w:val="00AB48E8"/>
    <w:rsid w:val="00AD10EA"/>
    <w:rsid w:val="00AD2D8C"/>
    <w:rsid w:val="00B26C1B"/>
    <w:rsid w:val="00B27C53"/>
    <w:rsid w:val="00B37441"/>
    <w:rsid w:val="00B55754"/>
    <w:rsid w:val="00B626FE"/>
    <w:rsid w:val="00B63A61"/>
    <w:rsid w:val="00B777AB"/>
    <w:rsid w:val="00B84A26"/>
    <w:rsid w:val="00B9553F"/>
    <w:rsid w:val="00BB1F43"/>
    <w:rsid w:val="00BD66B5"/>
    <w:rsid w:val="00BF0B85"/>
    <w:rsid w:val="00BF378B"/>
    <w:rsid w:val="00BF78EE"/>
    <w:rsid w:val="00C029A1"/>
    <w:rsid w:val="00C06490"/>
    <w:rsid w:val="00C11E5D"/>
    <w:rsid w:val="00C135B6"/>
    <w:rsid w:val="00C13E77"/>
    <w:rsid w:val="00C3203F"/>
    <w:rsid w:val="00C42E25"/>
    <w:rsid w:val="00C56586"/>
    <w:rsid w:val="00C63CB5"/>
    <w:rsid w:val="00CB04E7"/>
    <w:rsid w:val="00CB4A5A"/>
    <w:rsid w:val="00CC245B"/>
    <w:rsid w:val="00CC3A4F"/>
    <w:rsid w:val="00CD0A4A"/>
    <w:rsid w:val="00D10D80"/>
    <w:rsid w:val="00D22E1C"/>
    <w:rsid w:val="00D24B62"/>
    <w:rsid w:val="00D31948"/>
    <w:rsid w:val="00D530FF"/>
    <w:rsid w:val="00D658D4"/>
    <w:rsid w:val="00D6684A"/>
    <w:rsid w:val="00D71F8D"/>
    <w:rsid w:val="00D72B2C"/>
    <w:rsid w:val="00D97006"/>
    <w:rsid w:val="00DA05AE"/>
    <w:rsid w:val="00DB4151"/>
    <w:rsid w:val="00DC32C4"/>
    <w:rsid w:val="00DC6313"/>
    <w:rsid w:val="00DD7425"/>
    <w:rsid w:val="00DD77EE"/>
    <w:rsid w:val="00DE2356"/>
    <w:rsid w:val="00E03B0C"/>
    <w:rsid w:val="00E03BF3"/>
    <w:rsid w:val="00E07415"/>
    <w:rsid w:val="00E26D75"/>
    <w:rsid w:val="00E4011F"/>
    <w:rsid w:val="00E51199"/>
    <w:rsid w:val="00E551CA"/>
    <w:rsid w:val="00E6479D"/>
    <w:rsid w:val="00E648B8"/>
    <w:rsid w:val="00E66DEF"/>
    <w:rsid w:val="00E9151C"/>
    <w:rsid w:val="00E97748"/>
    <w:rsid w:val="00EB09A0"/>
    <w:rsid w:val="00EB50FF"/>
    <w:rsid w:val="00EB54DC"/>
    <w:rsid w:val="00EC36EC"/>
    <w:rsid w:val="00EC4431"/>
    <w:rsid w:val="00EE497A"/>
    <w:rsid w:val="00EE6D56"/>
    <w:rsid w:val="00EF36F1"/>
    <w:rsid w:val="00F12406"/>
    <w:rsid w:val="00F148D8"/>
    <w:rsid w:val="00F21857"/>
    <w:rsid w:val="00F262FB"/>
    <w:rsid w:val="00F466F4"/>
    <w:rsid w:val="00F527B3"/>
    <w:rsid w:val="00F52927"/>
    <w:rsid w:val="00F53193"/>
    <w:rsid w:val="00F6640A"/>
    <w:rsid w:val="00F71BC3"/>
    <w:rsid w:val="00F84F4E"/>
    <w:rsid w:val="00F95193"/>
    <w:rsid w:val="00FA6F2C"/>
    <w:rsid w:val="00FB0240"/>
    <w:rsid w:val="00FD176D"/>
    <w:rsid w:val="00FD445E"/>
    <w:rsid w:val="00FE5998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866D"/>
  <w15:chartTrackingRefBased/>
  <w15:docId w15:val="{C32C6E7D-38BB-A445-A454-E7B39A5A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7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0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0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5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0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8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5F8C1465-2FA6-8248-8A0E-F2D40F18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Vahidy, Farhaan</dc:creator>
  <cp:keywords/>
  <dc:description/>
  <cp:lastModifiedBy>Vahidy, Azfar</cp:lastModifiedBy>
  <cp:revision>2</cp:revision>
  <dcterms:created xsi:type="dcterms:W3CDTF">2024-08-11T07:03:00Z</dcterms:created>
  <dcterms:modified xsi:type="dcterms:W3CDTF">2024-08-11T07:03:00Z</dcterms:modified>
</cp:coreProperties>
</file>